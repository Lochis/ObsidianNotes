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1E067" w14:textId="57DF6D26" w:rsidR="007337B9" w:rsidRDefault="007366F7" w:rsidP="000C4D57">
      <w:pPr>
        <w:spacing w:line="480" w:lineRule="auto"/>
        <w:jc w:val="center"/>
        <w:rPr>
          <w:rFonts w:ascii="Times New Roman" w:hAnsi="Times New Roman" w:cs="Times New Roman"/>
          <w:sz w:val="24"/>
          <w:szCs w:val="24"/>
        </w:rPr>
      </w:pPr>
      <w:r w:rsidRPr="004020C9">
        <w:rPr>
          <w:rFonts w:ascii="Times New Roman" w:hAnsi="Times New Roman" w:cs="Times New Roman"/>
          <w:sz w:val="24"/>
          <w:szCs w:val="24"/>
        </w:rPr>
        <w:t xml:space="preserve">Critique Essay: </w:t>
      </w:r>
      <w:r w:rsidRPr="004020C9">
        <w:rPr>
          <w:rFonts w:ascii="Times New Roman" w:hAnsi="Times New Roman" w:cs="Times New Roman"/>
          <w:b/>
          <w:bCs/>
          <w:sz w:val="24"/>
          <w:szCs w:val="24"/>
        </w:rPr>
        <w:t>5 Ways to Help Your Brain Learn Better</w:t>
      </w:r>
      <w:r>
        <w:rPr>
          <w:rFonts w:ascii="Times New Roman" w:hAnsi="Times New Roman" w:cs="Times New Roman"/>
          <w:sz w:val="24"/>
          <w:szCs w:val="24"/>
        </w:rPr>
        <w:br/>
      </w:r>
      <w:r>
        <w:rPr>
          <w:rFonts w:ascii="Times New Roman" w:hAnsi="Times New Roman" w:cs="Times New Roman"/>
          <w:sz w:val="24"/>
          <w:szCs w:val="24"/>
        </w:rPr>
        <w:br/>
      </w:r>
      <w:r w:rsidR="007337B9" w:rsidRPr="004020C9">
        <w:rPr>
          <w:rFonts w:ascii="Times New Roman" w:hAnsi="Times New Roman" w:cs="Times New Roman"/>
          <w:sz w:val="24"/>
          <w:szCs w:val="24"/>
        </w:rPr>
        <w:t>Lucas Vandermaarel</w:t>
      </w:r>
    </w:p>
    <w:p w14:paraId="3C406825" w14:textId="171499E7" w:rsidR="008C0092" w:rsidRPr="004020C9" w:rsidRDefault="008C0092" w:rsidP="006E47B5">
      <w:pPr>
        <w:spacing w:line="480" w:lineRule="auto"/>
        <w:jc w:val="center"/>
        <w:rPr>
          <w:rFonts w:ascii="Times New Roman" w:hAnsi="Times New Roman" w:cs="Times New Roman"/>
          <w:sz w:val="24"/>
          <w:szCs w:val="24"/>
        </w:rPr>
      </w:pPr>
      <w:r>
        <w:rPr>
          <w:rFonts w:ascii="Times New Roman" w:hAnsi="Times New Roman" w:cs="Times New Roman"/>
          <w:sz w:val="24"/>
          <w:szCs w:val="24"/>
        </w:rPr>
        <w:t>Centennial College</w:t>
      </w:r>
    </w:p>
    <w:p w14:paraId="445F95EE" w14:textId="11841B61" w:rsidR="006A7D6D" w:rsidRPr="004020C9" w:rsidRDefault="006A7D6D" w:rsidP="006E47B5">
      <w:pPr>
        <w:spacing w:line="480" w:lineRule="auto"/>
        <w:jc w:val="center"/>
        <w:rPr>
          <w:rFonts w:ascii="Times New Roman" w:hAnsi="Times New Roman" w:cs="Times New Roman"/>
          <w:sz w:val="24"/>
          <w:szCs w:val="24"/>
        </w:rPr>
      </w:pPr>
      <w:r w:rsidRPr="004020C9">
        <w:rPr>
          <w:rFonts w:ascii="Times New Roman" w:hAnsi="Times New Roman" w:cs="Times New Roman"/>
          <w:sz w:val="24"/>
          <w:szCs w:val="24"/>
        </w:rPr>
        <w:t>COMM170</w:t>
      </w:r>
      <w:r w:rsidR="00E00909">
        <w:rPr>
          <w:rFonts w:ascii="Times New Roman" w:hAnsi="Times New Roman" w:cs="Times New Roman"/>
          <w:sz w:val="24"/>
          <w:szCs w:val="24"/>
        </w:rPr>
        <w:t>:</w:t>
      </w:r>
      <w:r w:rsidRPr="004020C9">
        <w:rPr>
          <w:rFonts w:ascii="Times New Roman" w:hAnsi="Times New Roman" w:cs="Times New Roman"/>
          <w:sz w:val="24"/>
          <w:szCs w:val="24"/>
        </w:rPr>
        <w:t xml:space="preserve"> College Communications 2</w:t>
      </w:r>
      <w:r w:rsidR="008C0092">
        <w:rPr>
          <w:rFonts w:ascii="Times New Roman" w:hAnsi="Times New Roman" w:cs="Times New Roman"/>
          <w:sz w:val="24"/>
          <w:szCs w:val="24"/>
        </w:rPr>
        <w:br/>
      </w:r>
      <w:r w:rsidR="008C0092" w:rsidRPr="004020C9">
        <w:rPr>
          <w:rFonts w:ascii="Times New Roman" w:hAnsi="Times New Roman" w:cs="Times New Roman"/>
          <w:sz w:val="24"/>
          <w:szCs w:val="24"/>
        </w:rPr>
        <w:t>Joan Dundas</w:t>
      </w:r>
    </w:p>
    <w:p w14:paraId="4F6007ED" w14:textId="5B813FE3" w:rsidR="00B97C76" w:rsidRPr="004020C9" w:rsidRDefault="005D5729" w:rsidP="006E47B5">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r w:rsidR="008C786D" w:rsidRPr="004020C9">
        <w:rPr>
          <w:rFonts w:ascii="Times New Roman" w:hAnsi="Times New Roman" w:cs="Times New Roman"/>
          <w:sz w:val="24"/>
          <w:szCs w:val="24"/>
        </w:rPr>
        <w:t xml:space="preserve"> </w:t>
      </w:r>
      <w:r>
        <w:rPr>
          <w:rFonts w:ascii="Times New Roman" w:hAnsi="Times New Roman" w:cs="Times New Roman"/>
          <w:sz w:val="24"/>
          <w:szCs w:val="24"/>
        </w:rPr>
        <w:t>October</w:t>
      </w:r>
      <w:r w:rsidR="008C786D" w:rsidRPr="004020C9">
        <w:rPr>
          <w:rFonts w:ascii="Times New Roman" w:hAnsi="Times New Roman" w:cs="Times New Roman"/>
          <w:sz w:val="24"/>
          <w:szCs w:val="24"/>
        </w:rPr>
        <w:t xml:space="preserve"> 2024</w:t>
      </w:r>
    </w:p>
    <w:p w14:paraId="7D045F3D" w14:textId="12B286C3" w:rsidR="00B64232" w:rsidRPr="006E47B5" w:rsidRDefault="00000000" w:rsidP="006E47B5">
      <w:pPr>
        <w:spacing w:line="480" w:lineRule="auto"/>
        <w:rPr>
          <w:rFonts w:ascii="Times New Roman" w:hAnsi="Times New Roman" w:cs="Times New Roman"/>
          <w:b/>
          <w:bCs/>
          <w:sz w:val="24"/>
          <w:szCs w:val="24"/>
        </w:rPr>
      </w:pPr>
      <w:r w:rsidRPr="004020C9">
        <w:rPr>
          <w:rFonts w:ascii="Times New Roman" w:hAnsi="Times New Roman" w:cs="Times New Roman"/>
          <w:sz w:val="24"/>
          <w:szCs w:val="24"/>
        </w:rPr>
        <w:br/>
      </w:r>
      <w:r w:rsidR="00867554" w:rsidRPr="004020C9">
        <w:rPr>
          <w:rFonts w:ascii="Times New Roman" w:hAnsi="Times New Roman" w:cs="Times New Roman"/>
          <w:b/>
          <w:bCs/>
          <w:sz w:val="24"/>
          <w:szCs w:val="24"/>
        </w:rPr>
        <w:t>Introduction</w:t>
      </w:r>
      <w:r w:rsidRPr="004020C9">
        <w:rPr>
          <w:rFonts w:ascii="Times New Roman" w:hAnsi="Times New Roman" w:cs="Times New Roman"/>
          <w:sz w:val="24"/>
          <w:szCs w:val="24"/>
        </w:rPr>
        <w:br/>
      </w:r>
      <w:r w:rsidRPr="004020C9">
        <w:rPr>
          <w:rFonts w:ascii="Times New Roman" w:hAnsi="Times New Roman" w:cs="Times New Roman"/>
          <w:sz w:val="24"/>
          <w:szCs w:val="24"/>
        </w:rPr>
        <w:tab/>
        <w:t xml:space="preserve">In the article “5 Ways to Help Your Brain Learn Better”, published in 2024 by Jarden Cooney Horvath, Horvath responds to Sweden’s education system changes </w:t>
      </w:r>
      <w:ins w:id="0" w:author="Lucas Vandermaarel" w:date="2024-10-05T19:12:00Z" w16du:dateUtc="2024-10-05T23:12:00Z">
        <w:r w:rsidR="00CA2A3A">
          <w:rPr>
            <w:rFonts w:ascii="Times New Roman" w:hAnsi="Times New Roman" w:cs="Times New Roman"/>
            <w:sz w:val="24"/>
            <w:szCs w:val="24"/>
          </w:rPr>
          <w:t>that</w:t>
        </w:r>
      </w:ins>
      <w:del w:id="1" w:author="Lucas Vandermaarel" w:date="2024-10-05T19:12:00Z" w16du:dateUtc="2024-10-05T23:12:00Z">
        <w:r w:rsidRPr="004020C9" w:rsidDel="00CA2A3A">
          <w:rPr>
            <w:rFonts w:ascii="Times New Roman" w:hAnsi="Times New Roman" w:cs="Times New Roman"/>
            <w:sz w:val="24"/>
            <w:szCs w:val="24"/>
          </w:rPr>
          <w:delText>to</w:delText>
        </w:r>
      </w:del>
      <w:r w:rsidRPr="004020C9">
        <w:rPr>
          <w:rFonts w:ascii="Times New Roman" w:hAnsi="Times New Roman" w:cs="Times New Roman"/>
          <w:sz w:val="24"/>
          <w:szCs w:val="24"/>
        </w:rPr>
        <w:t xml:space="preserve"> prioritize traditional teaching methods. Horvath argues that traditional teaching methods are more effective than digital teaching methods. The author makes a few assumptions that require consideration</w:t>
      </w:r>
      <w:r w:rsidR="00B6553B" w:rsidRPr="004020C9">
        <w:rPr>
          <w:rFonts w:ascii="Times New Roman" w:hAnsi="Times New Roman" w:cs="Times New Roman"/>
          <w:sz w:val="24"/>
          <w:szCs w:val="24"/>
        </w:rPr>
        <w:t>. H</w:t>
      </w:r>
      <w:r w:rsidRPr="004020C9">
        <w:rPr>
          <w:rFonts w:ascii="Times New Roman" w:hAnsi="Times New Roman" w:cs="Times New Roman"/>
          <w:sz w:val="24"/>
          <w:szCs w:val="24"/>
        </w:rPr>
        <w:t xml:space="preserve">owever, the strength of the arguments far </w:t>
      </w:r>
      <w:r w:rsidR="00341CC3" w:rsidRPr="004020C9">
        <w:rPr>
          <w:rFonts w:ascii="Times New Roman" w:hAnsi="Times New Roman" w:cs="Times New Roman"/>
          <w:sz w:val="24"/>
          <w:szCs w:val="24"/>
        </w:rPr>
        <w:t>outweighs</w:t>
      </w:r>
      <w:r w:rsidRPr="004020C9">
        <w:rPr>
          <w:rFonts w:ascii="Times New Roman" w:hAnsi="Times New Roman" w:cs="Times New Roman"/>
          <w:sz w:val="24"/>
          <w:szCs w:val="24"/>
        </w:rPr>
        <w:t xml:space="preserve"> any oversights</w:t>
      </w:r>
      <w:r w:rsidR="000140E3" w:rsidRPr="004020C9">
        <w:rPr>
          <w:rFonts w:ascii="Times New Roman" w:hAnsi="Times New Roman" w:cs="Times New Roman"/>
          <w:sz w:val="24"/>
          <w:szCs w:val="24"/>
        </w:rPr>
        <w:t xml:space="preserve"> or shortcomings</w:t>
      </w:r>
      <w:r w:rsidRPr="004020C9">
        <w:rPr>
          <w:rFonts w:ascii="Times New Roman" w:hAnsi="Times New Roman" w:cs="Times New Roman"/>
          <w:sz w:val="24"/>
          <w:szCs w:val="24"/>
        </w:rPr>
        <w:t>.</w:t>
      </w:r>
    </w:p>
    <w:p w14:paraId="2BC699F4" w14:textId="77777777" w:rsidR="00B64232" w:rsidRPr="004020C9" w:rsidRDefault="00B64232" w:rsidP="006E47B5">
      <w:pPr>
        <w:spacing w:line="480" w:lineRule="auto"/>
        <w:rPr>
          <w:rFonts w:ascii="Times New Roman" w:hAnsi="Times New Roman" w:cs="Times New Roman"/>
          <w:sz w:val="24"/>
          <w:szCs w:val="24"/>
        </w:rPr>
      </w:pPr>
    </w:p>
    <w:p w14:paraId="7D0CE39A" w14:textId="24EE79A8"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tab/>
        <w:t xml:space="preserve">Horvath’s </w:t>
      </w:r>
      <w:del w:id="2" w:author="Lucas Vandermaarel" w:date="2024-10-05T19:13:00Z" w16du:dateUtc="2024-10-05T23:13:00Z">
        <w:r w:rsidRPr="004020C9" w:rsidDel="00CA2A3A">
          <w:rPr>
            <w:rFonts w:ascii="Times New Roman" w:hAnsi="Times New Roman" w:cs="Times New Roman"/>
            <w:sz w:val="24"/>
            <w:szCs w:val="24"/>
          </w:rPr>
          <w:delText xml:space="preserve">display </w:delText>
        </w:r>
      </w:del>
      <w:ins w:id="3" w:author="Lucas Vandermaarel" w:date="2024-10-05T19:13:00Z" w16du:dateUtc="2024-10-05T23:13:00Z">
        <w:r w:rsidR="00CA2A3A">
          <w:rPr>
            <w:rFonts w:ascii="Times New Roman" w:hAnsi="Times New Roman" w:cs="Times New Roman"/>
            <w:sz w:val="24"/>
            <w:szCs w:val="24"/>
          </w:rPr>
          <w:t>presentation</w:t>
        </w:r>
        <w:r w:rsidR="00CA2A3A" w:rsidRPr="004020C9">
          <w:rPr>
            <w:rFonts w:ascii="Times New Roman" w:hAnsi="Times New Roman" w:cs="Times New Roman"/>
            <w:sz w:val="24"/>
            <w:szCs w:val="24"/>
          </w:rPr>
          <w:t xml:space="preserve"> </w:t>
        </w:r>
      </w:ins>
      <w:r w:rsidRPr="004020C9">
        <w:rPr>
          <w:rFonts w:ascii="Times New Roman" w:hAnsi="Times New Roman" w:cs="Times New Roman"/>
          <w:sz w:val="24"/>
          <w:szCs w:val="24"/>
        </w:rPr>
        <w:t>of his arguments is well structured and includes relevant scientific data to validate each argument as he provides the readers with knowledge about brain processes and human tendencies.</w:t>
      </w:r>
    </w:p>
    <w:p w14:paraId="72849376" w14:textId="77777777" w:rsidR="00B64232" w:rsidRPr="004020C9" w:rsidRDefault="00B64232" w:rsidP="006E47B5">
      <w:pPr>
        <w:spacing w:line="480" w:lineRule="auto"/>
        <w:rPr>
          <w:rFonts w:ascii="Times New Roman" w:hAnsi="Times New Roman" w:cs="Times New Roman"/>
          <w:sz w:val="24"/>
          <w:szCs w:val="24"/>
        </w:rPr>
      </w:pPr>
    </w:p>
    <w:p w14:paraId="631A1445" w14:textId="7204BA95" w:rsidR="00B64232" w:rsidRPr="006E47B5" w:rsidRDefault="003C6803" w:rsidP="006E47B5">
      <w:pPr>
        <w:spacing w:line="480" w:lineRule="auto"/>
        <w:rPr>
          <w:rFonts w:ascii="Times New Roman" w:hAnsi="Times New Roman" w:cs="Times New Roman"/>
          <w:b/>
          <w:bCs/>
          <w:sz w:val="24"/>
          <w:szCs w:val="24"/>
        </w:rPr>
      </w:pPr>
      <w:r w:rsidRPr="004020C9">
        <w:rPr>
          <w:rFonts w:ascii="Times New Roman" w:hAnsi="Times New Roman" w:cs="Times New Roman"/>
          <w:b/>
          <w:bCs/>
          <w:sz w:val="24"/>
          <w:szCs w:val="24"/>
        </w:rPr>
        <w:t>Summary</w:t>
      </w:r>
      <w:r w:rsidR="005B0761" w:rsidRPr="004020C9">
        <w:rPr>
          <w:rFonts w:ascii="Times New Roman" w:hAnsi="Times New Roman" w:cs="Times New Roman"/>
          <w:sz w:val="24"/>
          <w:szCs w:val="24"/>
        </w:rPr>
        <w:br/>
      </w:r>
      <w:r w:rsidR="005B0761" w:rsidRPr="004020C9">
        <w:rPr>
          <w:rFonts w:ascii="Times New Roman" w:hAnsi="Times New Roman" w:cs="Times New Roman"/>
          <w:sz w:val="24"/>
          <w:szCs w:val="24"/>
        </w:rPr>
        <w:tab/>
        <w:t xml:space="preserve">Horvath connects Sweden’s neuroscientific research with five main reasons to argue his stance. These reasons include the necessity for empathy to be present for effective learning, the importance of a solid knowledge base to have a creative presence in any task, the consequence of </w:t>
      </w:r>
      <w:r w:rsidR="005B0761" w:rsidRPr="004020C9">
        <w:rPr>
          <w:rFonts w:ascii="Times New Roman" w:hAnsi="Times New Roman" w:cs="Times New Roman"/>
          <w:sz w:val="24"/>
          <w:szCs w:val="24"/>
        </w:rPr>
        <w:lastRenderedPageBreak/>
        <w:t>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14:paraId="14F96108" w14:textId="77777777" w:rsidR="008661B6" w:rsidRPr="004020C9" w:rsidRDefault="008661B6" w:rsidP="006E47B5">
      <w:pPr>
        <w:spacing w:line="480" w:lineRule="auto"/>
        <w:rPr>
          <w:rFonts w:ascii="Times New Roman" w:hAnsi="Times New Roman" w:cs="Times New Roman"/>
          <w:sz w:val="24"/>
          <w:szCs w:val="24"/>
        </w:rPr>
      </w:pPr>
    </w:p>
    <w:p w14:paraId="7C009659" w14:textId="77777777" w:rsidR="003C6803" w:rsidRPr="004020C9" w:rsidRDefault="003C6803" w:rsidP="006E47B5">
      <w:pPr>
        <w:spacing w:line="480" w:lineRule="auto"/>
        <w:rPr>
          <w:rFonts w:ascii="Times New Roman" w:hAnsi="Times New Roman" w:cs="Times New Roman"/>
          <w:sz w:val="24"/>
          <w:szCs w:val="24"/>
        </w:rPr>
      </w:pPr>
    </w:p>
    <w:p w14:paraId="4EE29F20" w14:textId="6F0DF247" w:rsidR="00B64232" w:rsidRPr="006E47B5" w:rsidRDefault="008661B6" w:rsidP="006E47B5">
      <w:pPr>
        <w:spacing w:line="480" w:lineRule="auto"/>
        <w:rPr>
          <w:rFonts w:ascii="Times New Roman" w:hAnsi="Times New Roman" w:cs="Times New Roman"/>
          <w:b/>
          <w:bCs/>
          <w:sz w:val="24"/>
          <w:szCs w:val="24"/>
          <w:u w:val="single"/>
        </w:rPr>
      </w:pPr>
      <w:r w:rsidRPr="006E47B5">
        <w:rPr>
          <w:rFonts w:ascii="Times New Roman" w:hAnsi="Times New Roman" w:cs="Times New Roman"/>
          <w:b/>
          <w:bCs/>
          <w:sz w:val="24"/>
          <w:szCs w:val="24"/>
          <w:u w:val="single"/>
        </w:rPr>
        <w:t>Critical Response</w:t>
      </w:r>
    </w:p>
    <w:p w14:paraId="66FF707B" w14:textId="40509918"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b/>
          <w:bCs/>
          <w:sz w:val="24"/>
          <w:szCs w:val="24"/>
        </w:rPr>
        <w:t>Reasoning</w:t>
      </w:r>
    </w:p>
    <w:p w14:paraId="708B0110" w14:textId="027B6D9C"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tab/>
        <w:t xml:space="preserve">Horvath starts his first argument </w:t>
      </w:r>
      <w:del w:id="4" w:author="Lucas Vandermaarel" w:date="2024-10-05T19:03:00Z" w16du:dateUtc="2024-10-05T23:03:00Z">
        <w:r w:rsidRPr="004020C9" w:rsidDel="003C42CD">
          <w:rPr>
            <w:rFonts w:ascii="Times New Roman" w:hAnsi="Times New Roman" w:cs="Times New Roman"/>
            <w:sz w:val="24"/>
            <w:szCs w:val="24"/>
          </w:rPr>
          <w:delText>by mentioning</w:delText>
        </w:r>
      </w:del>
      <w:ins w:id="5" w:author="Lucas Vandermaarel" w:date="2024-10-05T19:03:00Z" w16du:dateUtc="2024-10-05T23:03:00Z">
        <w:r w:rsidR="003C42CD">
          <w:rPr>
            <w:rFonts w:ascii="Times New Roman" w:hAnsi="Times New Roman" w:cs="Times New Roman"/>
            <w:sz w:val="24"/>
            <w:szCs w:val="24"/>
          </w:rPr>
          <w:t>with</w:t>
        </w:r>
      </w:ins>
      <w:r w:rsidRPr="004020C9">
        <w:rPr>
          <w:rFonts w:ascii="Times New Roman" w:hAnsi="Times New Roman" w:cs="Times New Roman"/>
          <w:sz w:val="24"/>
          <w:szCs w:val="24"/>
        </w:rPr>
        <w:t xml:space="preserve"> the necessity for empathy to be present for effective learning. He lays out a clear discrepancy on the effectiveness of learning between human-to-human interactions and artificial intelligence-to-human interactions that Horvath sufficiently </w:t>
      </w:r>
      <w:del w:id="6" w:author="Lucas Vandermaarel" w:date="2024-10-05T19:04:00Z" w16du:dateUtc="2024-10-05T23:04:00Z">
        <w:r w:rsidRPr="004020C9" w:rsidDel="003C42CD">
          <w:rPr>
            <w:rFonts w:ascii="Times New Roman" w:hAnsi="Times New Roman" w:cs="Times New Roman"/>
            <w:sz w:val="24"/>
            <w:szCs w:val="24"/>
          </w:rPr>
          <w:delText>highlights</w:delText>
        </w:r>
      </w:del>
      <w:ins w:id="7" w:author="Lucas Vandermaarel" w:date="2024-10-05T19:04:00Z" w16du:dateUtc="2024-10-05T23:04:00Z">
        <w:r w:rsidR="003C42CD">
          <w:rPr>
            <w:rFonts w:ascii="Times New Roman" w:hAnsi="Times New Roman" w:cs="Times New Roman"/>
            <w:sz w:val="24"/>
            <w:szCs w:val="24"/>
          </w:rPr>
          <w:t>supports</w:t>
        </w:r>
      </w:ins>
      <w:r w:rsidRPr="004020C9">
        <w:rPr>
          <w:rFonts w:ascii="Times New Roman" w:hAnsi="Times New Roman" w:cs="Times New Roman"/>
          <w:sz w:val="24"/>
          <w:szCs w:val="24"/>
        </w:rPr>
        <w:t>. The main support</w:t>
      </w:r>
      <w:ins w:id="8" w:author="Lucas Vandermaarel" w:date="2024-10-05T19:05:00Z" w16du:dateUtc="2024-10-05T23:05:00Z">
        <w:r w:rsidR="005A7265">
          <w:rPr>
            <w:rFonts w:ascii="Times New Roman" w:hAnsi="Times New Roman" w:cs="Times New Roman"/>
            <w:sz w:val="24"/>
            <w:szCs w:val="24"/>
          </w:rPr>
          <w:t xml:space="preserve"> involved the </w:t>
        </w:r>
      </w:ins>
      <w:ins w:id="9" w:author="Lucas Vandermaarel" w:date="2024-10-05T19:06:00Z" w16du:dateUtc="2024-10-05T23:06:00Z">
        <w:r w:rsidR="005A7265">
          <w:rPr>
            <w:rFonts w:ascii="Times New Roman" w:hAnsi="Times New Roman" w:cs="Times New Roman"/>
            <w:sz w:val="24"/>
            <w:szCs w:val="24"/>
          </w:rPr>
          <w:t>hormone</w:t>
        </w:r>
      </w:ins>
      <w:ins w:id="10" w:author="Lucas Vandermaarel" w:date="2024-10-05T19:05:00Z" w16du:dateUtc="2024-10-05T23:05:00Z">
        <w:r w:rsidR="005A7265">
          <w:rPr>
            <w:rFonts w:ascii="Times New Roman" w:hAnsi="Times New Roman" w:cs="Times New Roman"/>
            <w:sz w:val="24"/>
            <w:szCs w:val="24"/>
          </w:rPr>
          <w:t xml:space="preserve"> oxytocin </w:t>
        </w:r>
      </w:ins>
      <w:ins w:id="11" w:author="Lucas Vandermaarel" w:date="2024-10-05T19:14:00Z" w16du:dateUtc="2024-10-05T23:14:00Z">
        <w:r w:rsidR="00A609E9">
          <w:rPr>
            <w:rFonts w:ascii="Times New Roman" w:hAnsi="Times New Roman" w:cs="Times New Roman"/>
            <w:sz w:val="24"/>
            <w:szCs w:val="24"/>
          </w:rPr>
          <w:t>which</w:t>
        </w:r>
      </w:ins>
      <w:ins w:id="12" w:author="Lucas Vandermaarel" w:date="2024-10-05T19:05:00Z" w16du:dateUtc="2024-10-05T23:05:00Z">
        <w:r w:rsidR="005A7265">
          <w:rPr>
            <w:rFonts w:ascii="Times New Roman" w:hAnsi="Times New Roman" w:cs="Times New Roman"/>
            <w:sz w:val="24"/>
            <w:szCs w:val="24"/>
          </w:rPr>
          <w:t xml:space="preserve"> is only present in living beings. </w:t>
        </w:r>
      </w:ins>
      <w:ins w:id="13" w:author="Lucas Vandermaarel" w:date="2024-10-05T19:06:00Z" w16du:dateUtc="2024-10-05T23:06:00Z">
        <w:r w:rsidR="005A7265">
          <w:rPr>
            <w:rFonts w:ascii="Times New Roman" w:hAnsi="Times New Roman" w:cs="Times New Roman"/>
            <w:sz w:val="24"/>
            <w:szCs w:val="24"/>
          </w:rPr>
          <w:t>His statement</w:t>
        </w:r>
      </w:ins>
      <w:ins w:id="14" w:author="Lucas Vandermaarel" w:date="2024-10-05T19:05:00Z" w16du:dateUtc="2024-10-05T23:05:00Z">
        <w:r w:rsidR="005A7265">
          <w:rPr>
            <w:rFonts w:ascii="Times New Roman" w:hAnsi="Times New Roman" w:cs="Times New Roman"/>
            <w:sz w:val="24"/>
            <w:szCs w:val="24"/>
          </w:rPr>
          <w:t>,</w:t>
        </w:r>
      </w:ins>
      <w:del w:id="15" w:author="Lucas Vandermaarel" w:date="2024-10-05T19:05:00Z" w16du:dateUtc="2024-10-05T23:05:00Z">
        <w:r w:rsidRPr="004020C9" w:rsidDel="005A7265">
          <w:rPr>
            <w:rFonts w:ascii="Times New Roman" w:hAnsi="Times New Roman" w:cs="Times New Roman"/>
            <w:sz w:val="24"/>
            <w:szCs w:val="24"/>
          </w:rPr>
          <w:delText>, being that</w:delText>
        </w:r>
      </w:del>
      <w:r w:rsidRPr="004020C9">
        <w:rPr>
          <w:rFonts w:ascii="Times New Roman" w:hAnsi="Times New Roman" w:cs="Times New Roman"/>
          <w:sz w:val="24"/>
          <w:szCs w:val="24"/>
        </w:rPr>
        <w:t xml:space="preserve"> “it is now clear that oxytocin release can be triggered via purely psychological means” (Horvath, 2024), provides a </w:t>
      </w:r>
      <w:del w:id="16" w:author="Lucas Vandermaarel" w:date="2024-10-05T19:15:00Z" w16du:dateUtc="2024-10-05T23:15:00Z">
        <w:r w:rsidRPr="004020C9" w:rsidDel="00577163">
          <w:rPr>
            <w:rFonts w:ascii="Times New Roman" w:hAnsi="Times New Roman" w:cs="Times New Roman"/>
            <w:sz w:val="24"/>
            <w:szCs w:val="24"/>
          </w:rPr>
          <w:delText xml:space="preserve">segway </w:delText>
        </w:r>
      </w:del>
      <w:ins w:id="17" w:author="Lucas Vandermaarel" w:date="2024-10-05T19:15:00Z" w16du:dateUtc="2024-10-05T23:15:00Z">
        <w:r w:rsidR="00577163">
          <w:rPr>
            <w:rFonts w:ascii="Times New Roman" w:hAnsi="Times New Roman" w:cs="Times New Roman"/>
            <w:sz w:val="24"/>
            <w:szCs w:val="24"/>
          </w:rPr>
          <w:t>segue</w:t>
        </w:r>
        <w:r w:rsidR="00577163" w:rsidRPr="004020C9">
          <w:rPr>
            <w:rFonts w:ascii="Times New Roman" w:hAnsi="Times New Roman" w:cs="Times New Roman"/>
            <w:sz w:val="24"/>
            <w:szCs w:val="24"/>
          </w:rPr>
          <w:t xml:space="preserve"> </w:t>
        </w:r>
      </w:ins>
      <w:r w:rsidRPr="004020C9">
        <w:rPr>
          <w:rFonts w:ascii="Times New Roman" w:hAnsi="Times New Roman" w:cs="Times New Roman"/>
          <w:sz w:val="24"/>
          <w:szCs w:val="24"/>
        </w:rPr>
        <w:t>into the specifics</w:t>
      </w:r>
      <w:ins w:id="18" w:author="Lucas Vandermaarel" w:date="2024-10-05T19:06:00Z" w16du:dateUtc="2024-10-05T23:06:00Z">
        <w:r w:rsidR="005A7265">
          <w:rPr>
            <w:rFonts w:ascii="Times New Roman" w:hAnsi="Times New Roman" w:cs="Times New Roman"/>
            <w:sz w:val="24"/>
            <w:szCs w:val="24"/>
          </w:rPr>
          <w:t xml:space="preserve"> of the hormone</w:t>
        </w:r>
      </w:ins>
      <w:r w:rsidRPr="004020C9">
        <w:rPr>
          <w:rFonts w:ascii="Times New Roman" w:hAnsi="Times New Roman" w:cs="Times New Roman"/>
          <w:sz w:val="24"/>
          <w:szCs w:val="24"/>
        </w:rPr>
        <w:t xml:space="preserve">. </w:t>
      </w:r>
      <w:del w:id="19" w:author="Lucas Vandermaarel" w:date="2024-10-05T19:06:00Z" w16du:dateUtc="2024-10-05T23:06:00Z">
        <w:r w:rsidRPr="004020C9" w:rsidDel="00B80C5C">
          <w:rPr>
            <w:rFonts w:ascii="Times New Roman" w:hAnsi="Times New Roman" w:cs="Times New Roman"/>
            <w:sz w:val="24"/>
            <w:szCs w:val="24"/>
          </w:rPr>
          <w:delText>The hormone oxytocin</w:delText>
        </w:r>
      </w:del>
      <w:ins w:id="20" w:author="Lucas Vandermaarel" w:date="2024-10-05T19:06:00Z" w16du:dateUtc="2024-10-05T23:06:00Z">
        <w:r w:rsidR="00B80C5C">
          <w:rPr>
            <w:rFonts w:ascii="Times New Roman" w:hAnsi="Times New Roman" w:cs="Times New Roman"/>
            <w:sz w:val="24"/>
            <w:szCs w:val="24"/>
          </w:rPr>
          <w:t>The fact that oxytocin is</w:t>
        </w:r>
      </w:ins>
      <w:r w:rsidRPr="004020C9">
        <w:rPr>
          <w:rFonts w:ascii="Times New Roman" w:hAnsi="Times New Roman" w:cs="Times New Roman"/>
          <w:sz w:val="24"/>
          <w:szCs w:val="24"/>
        </w:rPr>
        <w:t xml:space="preserve"> involved in the neural coupling phenomenon creates an impossible retort for the opposing argument as a digital tool will never have the biological requirements to produce the oxytocin. The point ends with the consequences </w:t>
      </w:r>
      <w:ins w:id="21" w:author="Lucas Vandermaarel" w:date="2024-10-05T19:16:00Z" w16du:dateUtc="2024-10-05T23:16:00Z">
        <w:r w:rsidR="00D3176E">
          <w:rPr>
            <w:rFonts w:ascii="Times New Roman" w:hAnsi="Times New Roman" w:cs="Times New Roman"/>
            <w:sz w:val="24"/>
            <w:szCs w:val="24"/>
          </w:rPr>
          <w:t xml:space="preserve">with </w:t>
        </w:r>
      </w:ins>
      <w:del w:id="22" w:author="Lucas Vandermaarel" w:date="2024-10-05T19:07:00Z" w16du:dateUtc="2024-10-05T23:07:00Z">
        <w:r w:rsidRPr="004020C9" w:rsidDel="00F7242D">
          <w:rPr>
            <w:rFonts w:ascii="Times New Roman" w:hAnsi="Times New Roman" w:cs="Times New Roman"/>
            <w:sz w:val="24"/>
            <w:szCs w:val="24"/>
          </w:rPr>
          <w:delText xml:space="preserve">of the </w:delText>
        </w:r>
      </w:del>
      <w:del w:id="23" w:author="Lucas Vandermaarel" w:date="2024-10-05T19:16:00Z" w16du:dateUtc="2024-10-05T23:16:00Z">
        <w:r w:rsidRPr="004020C9" w:rsidDel="00D3176E">
          <w:rPr>
            <w:rFonts w:ascii="Times New Roman" w:hAnsi="Times New Roman" w:cs="Times New Roman"/>
            <w:sz w:val="24"/>
            <w:szCs w:val="24"/>
          </w:rPr>
          <w:delText>lack of empathy</w:delText>
        </w:r>
      </w:del>
      <w:ins w:id="24" w:author="Lucas Vandermaarel" w:date="2024-10-05T19:16:00Z" w16du:dateUtc="2024-10-05T23:16:00Z">
        <w:r w:rsidR="00D3176E">
          <w:rPr>
            <w:rFonts w:ascii="Times New Roman" w:hAnsi="Times New Roman" w:cs="Times New Roman"/>
            <w:sz w:val="24"/>
            <w:szCs w:val="24"/>
          </w:rPr>
          <w:t xml:space="preserve"> the absence of empathy</w:t>
        </w:r>
      </w:ins>
      <w:r w:rsidRPr="004020C9">
        <w:rPr>
          <w:rFonts w:ascii="Times New Roman" w:hAnsi="Times New Roman" w:cs="Times New Roman"/>
          <w:sz w:val="24"/>
          <w:szCs w:val="24"/>
        </w:rPr>
        <w:t xml:space="preserve"> in online learning programs</w:t>
      </w:r>
      <w:ins w:id="25" w:author="Lucas Vandermaarel" w:date="2024-10-05T19:07:00Z" w16du:dateUtc="2024-10-05T23:07:00Z">
        <w:r w:rsidR="00F7242D">
          <w:rPr>
            <w:rFonts w:ascii="Times New Roman" w:hAnsi="Times New Roman" w:cs="Times New Roman"/>
            <w:sz w:val="24"/>
            <w:szCs w:val="24"/>
          </w:rPr>
          <w:t>. Horvath states that this lack of empathy is</w:t>
        </w:r>
      </w:ins>
      <w:r w:rsidRPr="004020C9">
        <w:rPr>
          <w:rFonts w:ascii="Times New Roman" w:hAnsi="Times New Roman" w:cs="Times New Roman"/>
          <w:sz w:val="24"/>
          <w:szCs w:val="24"/>
        </w:rPr>
        <w:t xml:space="preserve"> causing “85 percent of tuition-free students and over 50 percent of fee-paying students” (Horvath, 2024) to never finish</w:t>
      </w:r>
      <w:ins w:id="26" w:author="Lucas Vandermaarel" w:date="2024-10-05T19:07:00Z" w16du:dateUtc="2024-10-05T23:07:00Z">
        <w:r w:rsidR="00F7242D">
          <w:rPr>
            <w:rFonts w:ascii="Times New Roman" w:hAnsi="Times New Roman" w:cs="Times New Roman"/>
            <w:sz w:val="24"/>
            <w:szCs w:val="24"/>
          </w:rPr>
          <w:t xml:space="preserve"> their programs</w:t>
        </w:r>
      </w:ins>
      <w:r w:rsidRPr="004020C9">
        <w:rPr>
          <w:rFonts w:ascii="Times New Roman" w:hAnsi="Times New Roman" w:cs="Times New Roman"/>
          <w:sz w:val="24"/>
          <w:szCs w:val="24"/>
        </w:rPr>
        <w:t>. Th</w:t>
      </w:r>
      <w:ins w:id="27" w:author="Lucas Vandermaarel" w:date="2024-10-05T19:13:00Z" w16du:dateUtc="2024-10-05T23:13:00Z">
        <w:r w:rsidR="00E452DC">
          <w:rPr>
            <w:rFonts w:ascii="Times New Roman" w:hAnsi="Times New Roman" w:cs="Times New Roman"/>
            <w:sz w:val="24"/>
            <w:szCs w:val="24"/>
          </w:rPr>
          <w:t>is</w:t>
        </w:r>
      </w:ins>
      <w:del w:id="28" w:author="Lucas Vandermaarel" w:date="2024-10-05T19:13:00Z" w16du:dateUtc="2024-10-05T23:13:00Z">
        <w:r w:rsidRPr="004020C9" w:rsidDel="00E452DC">
          <w:rPr>
            <w:rFonts w:ascii="Times New Roman" w:hAnsi="Times New Roman" w:cs="Times New Roman"/>
            <w:sz w:val="24"/>
            <w:szCs w:val="24"/>
          </w:rPr>
          <w:delText>e</w:delText>
        </w:r>
      </w:del>
      <w:r w:rsidRPr="004020C9">
        <w:rPr>
          <w:rFonts w:ascii="Times New Roman" w:hAnsi="Times New Roman" w:cs="Times New Roman"/>
          <w:sz w:val="24"/>
          <w:szCs w:val="24"/>
        </w:rPr>
        <w:t xml:space="preserve"> impossibility for digital tools to replicate empathy creates an irrefutable point toward the superiority of traditional teaching methods. </w:t>
      </w:r>
      <w:r w:rsidRPr="004020C9">
        <w:rPr>
          <w:rFonts w:ascii="Times New Roman" w:hAnsi="Times New Roman" w:cs="Times New Roman"/>
          <w:sz w:val="24"/>
          <w:szCs w:val="24"/>
        </w:rPr>
        <w:br/>
      </w:r>
      <w:r w:rsidRPr="004020C9">
        <w:rPr>
          <w:rFonts w:ascii="Times New Roman" w:hAnsi="Times New Roman" w:cs="Times New Roman"/>
          <w:sz w:val="24"/>
          <w:szCs w:val="24"/>
        </w:rPr>
        <w:lastRenderedPageBreak/>
        <w:br/>
      </w:r>
      <w:r w:rsidRPr="004020C9">
        <w:rPr>
          <w:rFonts w:ascii="Times New Roman" w:hAnsi="Times New Roman" w:cs="Times New Roman"/>
          <w:sz w:val="24"/>
          <w:szCs w:val="24"/>
        </w:rPr>
        <w:tab/>
        <w:t>Horvath continues with the importance of a solid knowledge base to have a creative presence in any task. He successfully challenges digital tools, such as AI, by explaining the necessity for memorization and learning. While AI can provide information quickly, Horvath explains that “</w:t>
      </w:r>
      <w:ins w:id="29" w:author="Lucas Vandermaarel" w:date="2024-10-05T19:18:00Z" w16du:dateUtc="2024-10-05T23:18:00Z">
        <w:r w:rsidR="003B24EA">
          <w:rPr>
            <w:rFonts w:ascii="Times New Roman" w:hAnsi="Times New Roman" w:cs="Times New Roman"/>
            <w:sz w:val="24"/>
            <w:szCs w:val="24"/>
          </w:rPr>
          <w:t>i</w:t>
        </w:r>
      </w:ins>
      <w:del w:id="30" w:author="Lucas Vandermaarel" w:date="2024-10-05T19:18:00Z" w16du:dateUtc="2024-10-05T23:18:00Z">
        <w:r w:rsidRPr="004020C9" w:rsidDel="003B24EA">
          <w:rPr>
            <w:rFonts w:ascii="Times New Roman" w:hAnsi="Times New Roman" w:cs="Times New Roman"/>
            <w:sz w:val="24"/>
            <w:szCs w:val="24"/>
          </w:rPr>
          <w:delText>I</w:delText>
        </w:r>
      </w:del>
      <w:r w:rsidRPr="004020C9">
        <w:rPr>
          <w:rFonts w:ascii="Times New Roman" w:hAnsi="Times New Roman" w:cs="Times New Roman"/>
          <w:sz w:val="24"/>
          <w:szCs w:val="24"/>
        </w:rPr>
        <w:t xml:space="preserve">nformation is largely unusable until it is deeply encoded and organized within a person’s prior knowledge structures” (Horvath, 2024). He </w:t>
      </w:r>
      <w:del w:id="31" w:author="Lucas Vandermaarel" w:date="2024-10-05T18:40:00Z" w16du:dateUtc="2024-10-05T22:40:00Z">
        <w:r w:rsidRPr="004020C9" w:rsidDel="00422233">
          <w:rPr>
            <w:rFonts w:ascii="Times New Roman" w:hAnsi="Times New Roman" w:cs="Times New Roman"/>
            <w:sz w:val="24"/>
            <w:szCs w:val="24"/>
          </w:rPr>
          <w:delText>finishes the point</w:delText>
        </w:r>
      </w:del>
      <w:ins w:id="32" w:author="Lucas Vandermaarel" w:date="2024-10-05T18:40:00Z" w16du:dateUtc="2024-10-05T22:40:00Z">
        <w:r w:rsidR="00422233">
          <w:rPr>
            <w:rFonts w:ascii="Times New Roman" w:hAnsi="Times New Roman" w:cs="Times New Roman"/>
            <w:sz w:val="24"/>
            <w:szCs w:val="24"/>
          </w:rPr>
          <w:t xml:space="preserve">concludes his </w:t>
        </w:r>
      </w:ins>
      <w:ins w:id="33" w:author="Lucas Vandermaarel" w:date="2024-10-05T18:45:00Z" w16du:dateUtc="2024-10-05T22:45:00Z">
        <w:r w:rsidR="002D20E3">
          <w:rPr>
            <w:rFonts w:ascii="Times New Roman" w:hAnsi="Times New Roman" w:cs="Times New Roman"/>
            <w:sz w:val="24"/>
            <w:szCs w:val="24"/>
          </w:rPr>
          <w:t>argument</w:t>
        </w:r>
      </w:ins>
      <w:r w:rsidRPr="004020C9">
        <w:rPr>
          <w:rFonts w:ascii="Times New Roman" w:hAnsi="Times New Roman" w:cs="Times New Roman"/>
          <w:sz w:val="24"/>
          <w:szCs w:val="24"/>
        </w:rPr>
        <w:t xml:space="preserve"> </w:t>
      </w:r>
      <w:ins w:id="34" w:author="Lucas Vandermaarel" w:date="2024-10-05T19:18:00Z" w16du:dateUtc="2024-10-05T23:18:00Z">
        <w:r w:rsidR="00BE6041">
          <w:rPr>
            <w:rFonts w:ascii="Times New Roman" w:hAnsi="Times New Roman" w:cs="Times New Roman"/>
            <w:sz w:val="24"/>
            <w:szCs w:val="24"/>
          </w:rPr>
          <w:t>by contr</w:t>
        </w:r>
      </w:ins>
      <w:ins w:id="35" w:author="Lucas Vandermaarel" w:date="2024-10-05T19:19:00Z" w16du:dateUtc="2024-10-05T23:19:00Z">
        <w:r w:rsidR="00BE6041">
          <w:rPr>
            <w:rFonts w:ascii="Times New Roman" w:hAnsi="Times New Roman" w:cs="Times New Roman"/>
            <w:sz w:val="24"/>
            <w:szCs w:val="24"/>
          </w:rPr>
          <w:t>asting the efficient memory encoding that traditional learning methods provide with the limitations of digital tools.</w:t>
        </w:r>
      </w:ins>
      <w:del w:id="36" w:author="Lucas Vandermaarel" w:date="2024-10-05T19:18:00Z" w16du:dateUtc="2024-10-05T23:18:00Z">
        <w:r w:rsidRPr="004020C9" w:rsidDel="00BE6041">
          <w:rPr>
            <w:rFonts w:ascii="Times New Roman" w:hAnsi="Times New Roman" w:cs="Times New Roman"/>
            <w:sz w:val="24"/>
            <w:szCs w:val="24"/>
          </w:rPr>
          <w:delText xml:space="preserve">with </w:delText>
        </w:r>
      </w:del>
      <w:del w:id="37" w:author="Lucas Vandermaarel" w:date="2024-10-05T18:45:00Z" w16du:dateUtc="2024-10-05T22:45:00Z">
        <w:r w:rsidRPr="004020C9" w:rsidDel="002D20E3">
          <w:rPr>
            <w:rFonts w:ascii="Times New Roman" w:hAnsi="Times New Roman" w:cs="Times New Roman"/>
            <w:sz w:val="24"/>
            <w:szCs w:val="24"/>
          </w:rPr>
          <w:delText xml:space="preserve">traditional learning methods </w:delText>
        </w:r>
      </w:del>
      <w:del w:id="38" w:author="Lucas Vandermaarel" w:date="2024-10-05T18:42:00Z" w16du:dateUtc="2024-10-05T22:42:00Z">
        <w:r w:rsidRPr="004020C9" w:rsidDel="00422233">
          <w:rPr>
            <w:rFonts w:ascii="Times New Roman" w:hAnsi="Times New Roman" w:cs="Times New Roman"/>
            <w:sz w:val="24"/>
            <w:szCs w:val="24"/>
          </w:rPr>
          <w:delText xml:space="preserve">being </w:delText>
        </w:r>
      </w:del>
      <w:del w:id="39" w:author="Lucas Vandermaarel" w:date="2024-10-05T18:45:00Z" w16du:dateUtc="2024-10-05T22:45:00Z">
        <w:r w:rsidRPr="004020C9" w:rsidDel="002D20E3">
          <w:rPr>
            <w:rFonts w:ascii="Times New Roman" w:hAnsi="Times New Roman" w:cs="Times New Roman"/>
            <w:sz w:val="24"/>
            <w:szCs w:val="24"/>
          </w:rPr>
          <w:delText xml:space="preserve">able to encode memories and solidify understanding to creatively solve issues. </w:delText>
        </w:r>
      </w:del>
    </w:p>
    <w:p w14:paraId="1FB4AF9C" w14:textId="77777777" w:rsidR="00B64232" w:rsidRPr="004020C9" w:rsidRDefault="00B64232" w:rsidP="006E47B5">
      <w:pPr>
        <w:spacing w:line="480" w:lineRule="auto"/>
        <w:rPr>
          <w:rFonts w:ascii="Times New Roman" w:hAnsi="Times New Roman" w:cs="Times New Roman"/>
          <w:sz w:val="24"/>
          <w:szCs w:val="24"/>
        </w:rPr>
      </w:pPr>
    </w:p>
    <w:p w14:paraId="317A7D55" w14:textId="786E38D4"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tab/>
        <w:t xml:space="preserve">To combat the dangers of digital tools </w:t>
      </w:r>
      <w:del w:id="40" w:author="Lucas Vandermaarel" w:date="2024-10-05T18:47:00Z" w16du:dateUtc="2024-10-05T22:47:00Z">
        <w:r w:rsidRPr="004020C9" w:rsidDel="00405CE9">
          <w:rPr>
            <w:rFonts w:ascii="Times New Roman" w:hAnsi="Times New Roman" w:cs="Times New Roman"/>
            <w:sz w:val="24"/>
            <w:szCs w:val="24"/>
          </w:rPr>
          <w:delText>in regards to</w:delText>
        </w:r>
      </w:del>
      <w:ins w:id="41" w:author="Lucas Vandermaarel" w:date="2024-10-05T18:47:00Z" w16du:dateUtc="2024-10-05T22:47:00Z">
        <w:r w:rsidR="00405CE9" w:rsidRPr="004020C9">
          <w:rPr>
            <w:rFonts w:ascii="Times New Roman" w:hAnsi="Times New Roman" w:cs="Times New Roman"/>
            <w:sz w:val="24"/>
            <w:szCs w:val="24"/>
          </w:rPr>
          <w:t>in regard to</w:t>
        </w:r>
      </w:ins>
      <w:r w:rsidRPr="004020C9">
        <w:rPr>
          <w:rFonts w:ascii="Times New Roman" w:hAnsi="Times New Roman" w:cs="Times New Roman"/>
          <w:sz w:val="24"/>
          <w:szCs w:val="24"/>
        </w:rPr>
        <w:t xml:space="preserve"> the success of learning, Horvath discusses the consequences of multitasking and the importance of undivided attention. Horvath highlights a key function that the lateral prefrontal cortex </w:t>
      </w:r>
      <w:del w:id="42" w:author="Lucas Vandermaarel" w:date="2024-10-05T18:48:00Z" w16du:dateUtc="2024-10-05T22:48:00Z">
        <w:r w:rsidRPr="004020C9" w:rsidDel="00A52BBC">
          <w:rPr>
            <w:rFonts w:ascii="Times New Roman" w:hAnsi="Times New Roman" w:cs="Times New Roman"/>
            <w:sz w:val="24"/>
            <w:szCs w:val="24"/>
          </w:rPr>
          <w:delText xml:space="preserve">does </w:delText>
        </w:r>
      </w:del>
      <w:ins w:id="43" w:author="Lucas Vandermaarel" w:date="2024-10-05T18:48:00Z" w16du:dateUtc="2024-10-05T22:48:00Z">
        <w:r w:rsidR="00A52BBC">
          <w:rPr>
            <w:rFonts w:ascii="Times New Roman" w:hAnsi="Times New Roman" w:cs="Times New Roman"/>
            <w:sz w:val="24"/>
            <w:szCs w:val="24"/>
          </w:rPr>
          <w:t>performs</w:t>
        </w:r>
        <w:r w:rsidR="00A52BBC" w:rsidRPr="004020C9">
          <w:rPr>
            <w:rFonts w:ascii="Times New Roman" w:hAnsi="Times New Roman" w:cs="Times New Roman"/>
            <w:sz w:val="24"/>
            <w:szCs w:val="24"/>
          </w:rPr>
          <w:t xml:space="preserve"> </w:t>
        </w:r>
      </w:ins>
      <w:r w:rsidRPr="004020C9">
        <w:rPr>
          <w:rFonts w:ascii="Times New Roman" w:hAnsi="Times New Roman" w:cs="Times New Roman"/>
          <w:sz w:val="24"/>
          <w:szCs w:val="24"/>
        </w:rPr>
        <w:t>which provides excellent support against the use of digital tools while learning. He states, “Jumping between tasks […] incurs three significant costs” (Horvath, 2024)</w:t>
      </w:r>
      <w:ins w:id="44" w:author="Lucas Vandermaarel" w:date="2024-10-05T18:48:00Z" w16du:dateUtc="2024-10-05T22:48:00Z">
        <w:r w:rsidR="00A52BBC">
          <w:rPr>
            <w:rFonts w:ascii="Times New Roman" w:hAnsi="Times New Roman" w:cs="Times New Roman"/>
            <w:sz w:val="24"/>
            <w:szCs w:val="24"/>
          </w:rPr>
          <w:t xml:space="preserve">. </w:t>
        </w:r>
        <w:bookmarkStart w:id="45" w:name="_Hlk179048522"/>
        <w:r w:rsidR="00A52BBC">
          <w:rPr>
            <w:rFonts w:ascii="Times New Roman" w:hAnsi="Times New Roman" w:cs="Times New Roman"/>
            <w:sz w:val="24"/>
            <w:szCs w:val="24"/>
          </w:rPr>
          <w:t>The three significant costs</w:t>
        </w:r>
      </w:ins>
      <w:ins w:id="46" w:author="Lucas Vandermaarel" w:date="2024-10-05T19:20:00Z" w16du:dateUtc="2024-10-05T23:20:00Z">
        <w:r w:rsidR="00903509">
          <w:rPr>
            <w:rFonts w:ascii="Times New Roman" w:hAnsi="Times New Roman" w:cs="Times New Roman"/>
            <w:sz w:val="24"/>
            <w:szCs w:val="24"/>
          </w:rPr>
          <w:t xml:space="preserve"> are time inefficiency, memory accuracy, and </w:t>
        </w:r>
      </w:ins>
      <w:ins w:id="47" w:author="Lucas Vandermaarel" w:date="2024-10-05T19:21:00Z" w16du:dateUtc="2024-10-05T23:21:00Z">
        <w:r w:rsidR="00903509">
          <w:rPr>
            <w:rFonts w:ascii="Times New Roman" w:hAnsi="Times New Roman" w:cs="Times New Roman"/>
            <w:sz w:val="24"/>
            <w:szCs w:val="24"/>
          </w:rPr>
          <w:t>the ability to encode memories.</w:t>
        </w:r>
      </w:ins>
      <w:bookmarkEnd w:id="45"/>
      <w:del w:id="48" w:author="Lucas Vandermaarel" w:date="2024-10-05T18:48:00Z" w16du:dateUtc="2024-10-05T22:48:00Z">
        <w:r w:rsidRPr="004020C9" w:rsidDel="00A52BBC">
          <w:rPr>
            <w:rFonts w:ascii="Times New Roman" w:hAnsi="Times New Roman" w:cs="Times New Roman"/>
            <w:sz w:val="24"/>
            <w:szCs w:val="24"/>
          </w:rPr>
          <w:delText xml:space="preserve"> which</w:delText>
        </w:r>
      </w:del>
      <w:del w:id="49" w:author="Lucas Vandermaarel" w:date="2024-10-05T19:20:00Z" w16du:dateUtc="2024-10-05T23:20:00Z">
        <w:r w:rsidRPr="004020C9" w:rsidDel="00903509">
          <w:rPr>
            <w:rFonts w:ascii="Times New Roman" w:hAnsi="Times New Roman" w:cs="Times New Roman"/>
            <w:sz w:val="24"/>
            <w:szCs w:val="24"/>
          </w:rPr>
          <w:delText xml:space="preserve"> are time, accuracy, and memor</w:delText>
        </w:r>
      </w:del>
      <w:del w:id="50" w:author="Lucas Vandermaarel" w:date="2024-10-05T18:49:00Z" w16du:dateUtc="2024-10-05T22:49:00Z">
        <w:r w:rsidRPr="004020C9" w:rsidDel="00A52BBC">
          <w:rPr>
            <w:rFonts w:ascii="Times New Roman" w:hAnsi="Times New Roman" w:cs="Times New Roman"/>
            <w:sz w:val="24"/>
            <w:szCs w:val="24"/>
          </w:rPr>
          <w:delText>y</w:delText>
        </w:r>
      </w:del>
      <w:r w:rsidRPr="004020C9">
        <w:rPr>
          <w:rFonts w:ascii="Times New Roman" w:hAnsi="Times New Roman" w:cs="Times New Roman"/>
          <w:sz w:val="24"/>
          <w:szCs w:val="24"/>
        </w:rPr>
        <w:t xml:space="preserve">. He furthers by stating, “Multitasking is one of the worst things human beings can do for learning and memory” (Horvath, 2024). Due to the nature of technological devices </w:t>
      </w:r>
      <w:del w:id="51" w:author="Lucas Vandermaarel" w:date="2024-10-05T18:50:00Z" w16du:dateUtc="2024-10-05T22:50:00Z">
        <w:r w:rsidRPr="004020C9" w:rsidDel="00A52BBC">
          <w:rPr>
            <w:rFonts w:ascii="Times New Roman" w:hAnsi="Times New Roman" w:cs="Times New Roman"/>
            <w:sz w:val="24"/>
            <w:szCs w:val="24"/>
          </w:rPr>
          <w:delText xml:space="preserve">giving </w:delText>
        </w:r>
      </w:del>
      <w:ins w:id="52" w:author="Lucas Vandermaarel" w:date="2024-10-05T18:50:00Z" w16du:dateUtc="2024-10-05T22:50:00Z">
        <w:r w:rsidR="00A52BBC">
          <w:rPr>
            <w:rFonts w:ascii="Times New Roman" w:hAnsi="Times New Roman" w:cs="Times New Roman"/>
            <w:sz w:val="24"/>
            <w:szCs w:val="24"/>
          </w:rPr>
          <w:t>providing</w:t>
        </w:r>
        <w:r w:rsidR="00A52BBC" w:rsidRPr="004020C9">
          <w:rPr>
            <w:rFonts w:ascii="Times New Roman" w:hAnsi="Times New Roman" w:cs="Times New Roman"/>
            <w:sz w:val="24"/>
            <w:szCs w:val="24"/>
          </w:rPr>
          <w:t xml:space="preserve"> </w:t>
        </w:r>
      </w:ins>
      <w:r w:rsidRPr="004020C9">
        <w:rPr>
          <w:rFonts w:ascii="Times New Roman" w:hAnsi="Times New Roman" w:cs="Times New Roman"/>
          <w:sz w:val="24"/>
          <w:szCs w:val="24"/>
        </w:rPr>
        <w:t>easy access to distracting activities</w:t>
      </w:r>
      <w:ins w:id="53" w:author="Lucas Vandermaarel" w:date="2024-10-05T19:22:00Z" w16du:dateUtc="2024-10-05T23:22:00Z">
        <w:r w:rsidR="00903509">
          <w:rPr>
            <w:rFonts w:ascii="Times New Roman" w:hAnsi="Times New Roman" w:cs="Times New Roman"/>
            <w:sz w:val="24"/>
            <w:szCs w:val="24"/>
          </w:rPr>
          <w:t>,</w:t>
        </w:r>
      </w:ins>
      <w:ins w:id="54" w:author="Lucas Vandermaarel" w:date="2024-10-05T18:50:00Z" w16du:dateUtc="2024-10-05T22:50:00Z">
        <w:r w:rsidR="00A52BBC">
          <w:rPr>
            <w:rFonts w:ascii="Times New Roman" w:hAnsi="Times New Roman" w:cs="Times New Roman"/>
            <w:sz w:val="24"/>
            <w:szCs w:val="24"/>
          </w:rPr>
          <w:t xml:space="preserve"> such as social media</w:t>
        </w:r>
      </w:ins>
      <w:ins w:id="55" w:author="Lucas Vandermaarel" w:date="2024-10-05T19:22:00Z" w16du:dateUtc="2024-10-05T23:22:00Z">
        <w:r w:rsidR="00903509">
          <w:rPr>
            <w:rFonts w:ascii="Times New Roman" w:hAnsi="Times New Roman" w:cs="Times New Roman"/>
            <w:sz w:val="24"/>
            <w:szCs w:val="24"/>
          </w:rPr>
          <w:t>,</w:t>
        </w:r>
      </w:ins>
      <w:ins w:id="56" w:author="Lucas Vandermaarel" w:date="2024-10-05T18:50:00Z" w16du:dateUtc="2024-10-05T22:50:00Z">
        <w:r w:rsidR="00A52BBC">
          <w:rPr>
            <w:rFonts w:ascii="Times New Roman" w:hAnsi="Times New Roman" w:cs="Times New Roman"/>
            <w:sz w:val="24"/>
            <w:szCs w:val="24"/>
          </w:rPr>
          <w:t xml:space="preserve"> which</w:t>
        </w:r>
      </w:ins>
      <w:ins w:id="57" w:author="Lucas Vandermaarel" w:date="2024-10-05T18:51:00Z" w16du:dateUtc="2024-10-05T22:51:00Z">
        <w:r w:rsidR="00A52BBC">
          <w:rPr>
            <w:rFonts w:ascii="Times New Roman" w:hAnsi="Times New Roman" w:cs="Times New Roman"/>
            <w:sz w:val="24"/>
            <w:szCs w:val="24"/>
          </w:rPr>
          <w:t xml:space="preserve"> promote</w:t>
        </w:r>
      </w:ins>
      <w:del w:id="58" w:author="Lucas Vandermaarel" w:date="2024-10-05T18:50:00Z" w16du:dateUtc="2024-10-05T22:50:00Z">
        <w:r w:rsidRPr="004020C9" w:rsidDel="00A52BBC">
          <w:rPr>
            <w:rFonts w:ascii="Times New Roman" w:hAnsi="Times New Roman" w:cs="Times New Roman"/>
            <w:sz w:val="24"/>
            <w:szCs w:val="24"/>
          </w:rPr>
          <w:delText>,</w:delText>
        </w:r>
      </w:del>
      <w:del w:id="59" w:author="Lucas Vandermaarel" w:date="2024-10-05T18:51:00Z" w16du:dateUtc="2024-10-05T22:51:00Z">
        <w:r w:rsidRPr="004020C9" w:rsidDel="00A52BBC">
          <w:rPr>
            <w:rFonts w:ascii="Times New Roman" w:hAnsi="Times New Roman" w:cs="Times New Roman"/>
            <w:sz w:val="24"/>
            <w:szCs w:val="24"/>
          </w:rPr>
          <w:delText xml:space="preserve"> </w:delText>
        </w:r>
      </w:del>
      <w:del w:id="60" w:author="Lucas Vandermaarel" w:date="2024-10-05T18:50:00Z" w16du:dateUtc="2024-10-05T22:50:00Z">
        <w:r w:rsidRPr="004020C9" w:rsidDel="00A52BBC">
          <w:rPr>
            <w:rFonts w:ascii="Times New Roman" w:hAnsi="Times New Roman" w:cs="Times New Roman"/>
            <w:sz w:val="24"/>
            <w:szCs w:val="24"/>
          </w:rPr>
          <w:delText>allowing for</w:delText>
        </w:r>
      </w:del>
      <w:r w:rsidRPr="004020C9">
        <w:rPr>
          <w:rFonts w:ascii="Times New Roman" w:hAnsi="Times New Roman" w:cs="Times New Roman"/>
          <w:sz w:val="24"/>
          <w:szCs w:val="24"/>
        </w:rPr>
        <w:t xml:space="preserve"> </w:t>
      </w:r>
      <w:del w:id="61" w:author="Lucas Vandermaarel" w:date="2024-10-05T18:51:00Z" w16du:dateUtc="2024-10-05T22:51:00Z">
        <w:r w:rsidRPr="004020C9" w:rsidDel="00A52BBC">
          <w:rPr>
            <w:rFonts w:ascii="Times New Roman" w:hAnsi="Times New Roman" w:cs="Times New Roman"/>
            <w:sz w:val="24"/>
            <w:szCs w:val="24"/>
          </w:rPr>
          <w:delText xml:space="preserve">the </w:delText>
        </w:r>
      </w:del>
      <w:del w:id="62" w:author="Lucas Vandermaarel" w:date="2024-10-05T19:22:00Z" w16du:dateUtc="2024-10-05T23:22:00Z">
        <w:r w:rsidRPr="004020C9" w:rsidDel="00903509">
          <w:rPr>
            <w:rFonts w:ascii="Times New Roman" w:hAnsi="Times New Roman" w:cs="Times New Roman"/>
            <w:sz w:val="24"/>
            <w:szCs w:val="24"/>
          </w:rPr>
          <w:delText>flipping between tasks</w:delText>
        </w:r>
      </w:del>
      <w:ins w:id="63" w:author="Lucas Vandermaarel" w:date="2024-10-05T19:22:00Z" w16du:dateUtc="2024-10-05T23:22:00Z">
        <w:r w:rsidR="00903509">
          <w:rPr>
            <w:rFonts w:ascii="Times New Roman" w:hAnsi="Times New Roman" w:cs="Times New Roman"/>
            <w:sz w:val="24"/>
            <w:szCs w:val="24"/>
          </w:rPr>
          <w:t xml:space="preserve"> </w:t>
        </w:r>
        <w:r w:rsidR="006A0E54">
          <w:rPr>
            <w:rFonts w:ascii="Times New Roman" w:hAnsi="Times New Roman" w:cs="Times New Roman"/>
            <w:sz w:val="24"/>
            <w:szCs w:val="24"/>
          </w:rPr>
          <w:t xml:space="preserve">the </w:t>
        </w:r>
        <w:r w:rsidR="00903509">
          <w:rPr>
            <w:rFonts w:ascii="Times New Roman" w:hAnsi="Times New Roman" w:cs="Times New Roman"/>
            <w:sz w:val="24"/>
            <w:szCs w:val="24"/>
          </w:rPr>
          <w:t xml:space="preserve">switching </w:t>
        </w:r>
        <w:r w:rsidR="007B69B4">
          <w:rPr>
            <w:rFonts w:ascii="Times New Roman" w:hAnsi="Times New Roman" w:cs="Times New Roman"/>
            <w:sz w:val="24"/>
            <w:szCs w:val="24"/>
          </w:rPr>
          <w:t>between</w:t>
        </w:r>
        <w:r w:rsidR="00903509">
          <w:rPr>
            <w:rFonts w:ascii="Times New Roman" w:hAnsi="Times New Roman" w:cs="Times New Roman"/>
            <w:sz w:val="24"/>
            <w:szCs w:val="24"/>
          </w:rPr>
          <w:t xml:space="preserve"> tasks</w:t>
        </w:r>
      </w:ins>
      <w:r w:rsidRPr="004020C9">
        <w:rPr>
          <w:rFonts w:ascii="Times New Roman" w:hAnsi="Times New Roman" w:cs="Times New Roman"/>
          <w:sz w:val="24"/>
          <w:szCs w:val="24"/>
        </w:rPr>
        <w:t xml:space="preserve">, creates a clear example of how </w:t>
      </w:r>
      <w:del w:id="64" w:author="Lucas Vandermaarel" w:date="2024-10-05T19:23:00Z" w16du:dateUtc="2024-10-05T23:23:00Z">
        <w:r w:rsidRPr="004020C9" w:rsidDel="008A6E3B">
          <w:rPr>
            <w:rFonts w:ascii="Times New Roman" w:hAnsi="Times New Roman" w:cs="Times New Roman"/>
            <w:sz w:val="24"/>
            <w:szCs w:val="24"/>
          </w:rPr>
          <w:delText>worse</w:delText>
        </w:r>
      </w:del>
      <w:proofErr w:type="spellStart"/>
      <w:ins w:id="65" w:author="Lucas Vandermaarel" w:date="2024-10-05T19:23:00Z" w16du:dateUtc="2024-10-05T23:23:00Z">
        <w:r w:rsidR="008A6E3B">
          <w:rPr>
            <w:rFonts w:ascii="Times New Roman" w:hAnsi="Times New Roman" w:cs="Times New Roman"/>
            <w:sz w:val="24"/>
            <w:szCs w:val="24"/>
          </w:rPr>
          <w:t>deterimental</w:t>
        </w:r>
      </w:ins>
      <w:proofErr w:type="spellEnd"/>
      <w:r w:rsidRPr="004020C9">
        <w:rPr>
          <w:rFonts w:ascii="Times New Roman" w:hAnsi="Times New Roman" w:cs="Times New Roman"/>
          <w:sz w:val="24"/>
          <w:szCs w:val="24"/>
        </w:rPr>
        <w:t xml:space="preserve"> digital tools are for learning.</w:t>
      </w:r>
    </w:p>
    <w:p w14:paraId="50FC57BE" w14:textId="77777777" w:rsidR="00D633B1" w:rsidRPr="004020C9" w:rsidRDefault="00D633B1" w:rsidP="006E47B5">
      <w:pPr>
        <w:spacing w:line="480" w:lineRule="auto"/>
        <w:rPr>
          <w:rFonts w:ascii="Times New Roman" w:hAnsi="Times New Roman" w:cs="Times New Roman"/>
          <w:sz w:val="24"/>
          <w:szCs w:val="24"/>
        </w:rPr>
      </w:pPr>
    </w:p>
    <w:p w14:paraId="43270650" w14:textId="5C3C6A10"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lastRenderedPageBreak/>
        <w:tab/>
        <w:t xml:space="preserve">Additionally, Horvath uses books to exemplify the significance of spatial memory cues triggered by physical books rather than digital mediums of text. First, he leads us into an understanding of how the hippocampus works to encode “the spatial layout […] and our physical relationship” (Horvath, 2024) with objects. </w:t>
      </w:r>
      <w:del w:id="66" w:author="Lucas Vandermaarel" w:date="2024-10-05T18:52:00Z" w16du:dateUtc="2024-10-05T22:52:00Z">
        <w:r w:rsidRPr="004020C9" w:rsidDel="00A52BBC">
          <w:rPr>
            <w:rFonts w:ascii="Times New Roman" w:hAnsi="Times New Roman" w:cs="Times New Roman"/>
            <w:sz w:val="24"/>
            <w:szCs w:val="24"/>
          </w:rPr>
          <w:delText>This gets connected</w:delText>
        </w:r>
      </w:del>
      <w:ins w:id="67" w:author="Lucas Vandermaarel" w:date="2024-10-05T18:52:00Z" w16du:dateUtc="2024-10-05T22:52:00Z">
        <w:r w:rsidR="00A52BBC">
          <w:rPr>
            <w:rFonts w:ascii="Times New Roman" w:hAnsi="Times New Roman" w:cs="Times New Roman"/>
            <w:sz w:val="24"/>
            <w:szCs w:val="24"/>
          </w:rPr>
          <w:t>He connects the hippocampus’ functional capabilities</w:t>
        </w:r>
      </w:ins>
      <w:r w:rsidRPr="004020C9">
        <w:rPr>
          <w:rFonts w:ascii="Times New Roman" w:hAnsi="Times New Roman" w:cs="Times New Roman"/>
          <w:sz w:val="24"/>
          <w:szCs w:val="24"/>
        </w:rPr>
        <w:t xml:space="preserve"> to how spatial layout is essential to forming new memories. He then </w:t>
      </w:r>
      <w:del w:id="68" w:author="Lucas Vandermaarel" w:date="2024-10-05T18:52:00Z" w16du:dateUtc="2024-10-05T22:52:00Z">
        <w:r w:rsidRPr="004020C9" w:rsidDel="0082726C">
          <w:rPr>
            <w:rFonts w:ascii="Times New Roman" w:hAnsi="Times New Roman" w:cs="Times New Roman"/>
            <w:sz w:val="24"/>
            <w:szCs w:val="24"/>
          </w:rPr>
          <w:delText xml:space="preserve">gives </w:delText>
        </w:r>
      </w:del>
      <w:ins w:id="69" w:author="Lucas Vandermaarel" w:date="2024-10-05T18:52:00Z" w16du:dateUtc="2024-10-05T22:52:00Z">
        <w:r w:rsidR="0082726C">
          <w:rPr>
            <w:rFonts w:ascii="Times New Roman" w:hAnsi="Times New Roman" w:cs="Times New Roman"/>
            <w:sz w:val="24"/>
            <w:szCs w:val="24"/>
          </w:rPr>
          <w:t>provides</w:t>
        </w:r>
        <w:r w:rsidR="0082726C" w:rsidRPr="004020C9">
          <w:rPr>
            <w:rFonts w:ascii="Times New Roman" w:hAnsi="Times New Roman" w:cs="Times New Roman"/>
            <w:sz w:val="24"/>
            <w:szCs w:val="24"/>
          </w:rPr>
          <w:t xml:space="preserve"> </w:t>
        </w:r>
      </w:ins>
      <w:del w:id="70" w:author="Lucas Vandermaarel" w:date="2024-10-05T18:52:00Z" w16du:dateUtc="2024-10-05T22:52:00Z">
        <w:r w:rsidRPr="004020C9" w:rsidDel="0082726C">
          <w:rPr>
            <w:rFonts w:ascii="Times New Roman" w:hAnsi="Times New Roman" w:cs="Times New Roman"/>
            <w:sz w:val="24"/>
            <w:szCs w:val="24"/>
          </w:rPr>
          <w:delText xml:space="preserve">his </w:delText>
        </w:r>
      </w:del>
      <w:ins w:id="71" w:author="Lucas Vandermaarel" w:date="2024-10-05T18:52:00Z" w16du:dateUtc="2024-10-05T22:52:00Z">
        <w:r w:rsidR="0082726C">
          <w:rPr>
            <w:rFonts w:ascii="Times New Roman" w:hAnsi="Times New Roman" w:cs="Times New Roman"/>
            <w:sz w:val="24"/>
            <w:szCs w:val="24"/>
          </w:rPr>
          <w:t>a</w:t>
        </w:r>
        <w:r w:rsidR="0082726C" w:rsidRPr="004020C9">
          <w:rPr>
            <w:rFonts w:ascii="Times New Roman" w:hAnsi="Times New Roman" w:cs="Times New Roman"/>
            <w:sz w:val="24"/>
            <w:szCs w:val="24"/>
          </w:rPr>
          <w:t xml:space="preserve"> </w:t>
        </w:r>
      </w:ins>
      <w:r w:rsidRPr="004020C9">
        <w:rPr>
          <w:rFonts w:ascii="Times New Roman" w:hAnsi="Times New Roman" w:cs="Times New Roman"/>
          <w:sz w:val="24"/>
          <w:szCs w:val="24"/>
        </w:rPr>
        <w:t xml:space="preserve">strong example that we can relate to: “You may have noticed that after reading from physical media, you can typically recall that a particular passage of interest is ‘about halfway through the book on the bottom, right-hand page’” (Horvath, 2024). As spatial memory is something we all have experienced as humans, this validates his argument for traditional learning tools, in this case physical books. Horvath </w:t>
      </w:r>
      <w:ins w:id="72" w:author="Lucas Vandermaarel" w:date="2024-10-05T19:24:00Z" w16du:dateUtc="2024-10-05T23:24:00Z">
        <w:r w:rsidR="00CE5313">
          <w:rPr>
            <w:rFonts w:ascii="Times New Roman" w:hAnsi="Times New Roman" w:cs="Times New Roman"/>
            <w:sz w:val="24"/>
            <w:szCs w:val="24"/>
          </w:rPr>
          <w:t>strengthens his point</w:t>
        </w:r>
      </w:ins>
      <w:del w:id="73" w:author="Lucas Vandermaarel" w:date="2024-10-05T19:24:00Z" w16du:dateUtc="2024-10-05T23:24:00Z">
        <w:r w:rsidRPr="004020C9" w:rsidDel="00CE5313">
          <w:rPr>
            <w:rFonts w:ascii="Times New Roman" w:hAnsi="Times New Roman" w:cs="Times New Roman"/>
            <w:sz w:val="24"/>
            <w:szCs w:val="24"/>
          </w:rPr>
          <w:delText>increases the strength of his argument</w:delText>
        </w:r>
      </w:del>
      <w:r w:rsidRPr="004020C9">
        <w:rPr>
          <w:rFonts w:ascii="Times New Roman" w:hAnsi="Times New Roman" w:cs="Times New Roman"/>
          <w:sz w:val="24"/>
          <w:szCs w:val="24"/>
        </w:rPr>
        <w:t xml:space="preserve"> by revealing how digital tools cannot trigger a spatial cue to recall a memory </w:t>
      </w:r>
      <w:del w:id="74" w:author="Lucas Vandermaarel" w:date="2024-10-05T18:54:00Z" w16du:dateUtc="2024-10-05T22:54:00Z">
        <w:r w:rsidRPr="004020C9" w:rsidDel="00362A2E">
          <w:rPr>
            <w:rFonts w:ascii="Times New Roman" w:hAnsi="Times New Roman" w:cs="Times New Roman"/>
            <w:sz w:val="24"/>
            <w:szCs w:val="24"/>
          </w:rPr>
          <w:delText>because of</w:delText>
        </w:r>
      </w:del>
      <w:r w:rsidRPr="004020C9">
        <w:rPr>
          <w:rFonts w:ascii="Times New Roman" w:hAnsi="Times New Roman" w:cs="Times New Roman"/>
          <w:sz w:val="24"/>
          <w:szCs w:val="24"/>
        </w:rPr>
        <w:t xml:space="preserve"> </w:t>
      </w:r>
      <w:ins w:id="75" w:author="Lucas Vandermaarel" w:date="2024-10-05T19:24:00Z" w16du:dateUtc="2024-10-05T23:24:00Z">
        <w:r w:rsidR="00CE5313">
          <w:rPr>
            <w:rFonts w:ascii="Times New Roman" w:hAnsi="Times New Roman" w:cs="Times New Roman"/>
            <w:sz w:val="24"/>
            <w:szCs w:val="24"/>
          </w:rPr>
          <w:t>because</w:t>
        </w:r>
      </w:ins>
      <w:del w:id="76" w:author="Lucas Vandermaarel" w:date="2024-10-05T19:24:00Z" w16du:dateUtc="2024-10-05T23:24:00Z">
        <w:r w:rsidRPr="004020C9" w:rsidDel="00CE5313">
          <w:rPr>
            <w:rFonts w:ascii="Times New Roman" w:hAnsi="Times New Roman" w:cs="Times New Roman"/>
            <w:sz w:val="24"/>
            <w:szCs w:val="24"/>
          </w:rPr>
          <w:delText>the nature of</w:delText>
        </w:r>
      </w:del>
      <w:r w:rsidRPr="004020C9">
        <w:rPr>
          <w:rFonts w:ascii="Times New Roman" w:hAnsi="Times New Roman" w:cs="Times New Roman"/>
          <w:sz w:val="24"/>
          <w:szCs w:val="24"/>
        </w:rPr>
        <w:t xml:space="preserve"> digitized content </w:t>
      </w:r>
      <w:del w:id="77" w:author="Lucas Vandermaarel" w:date="2024-10-05T19:24:00Z" w16du:dateUtc="2024-10-05T23:24:00Z">
        <w:r w:rsidRPr="004020C9" w:rsidDel="00CE5313">
          <w:rPr>
            <w:rFonts w:ascii="Times New Roman" w:hAnsi="Times New Roman" w:cs="Times New Roman"/>
            <w:sz w:val="24"/>
            <w:szCs w:val="24"/>
          </w:rPr>
          <w:delText xml:space="preserve">being </w:delText>
        </w:r>
      </w:del>
      <w:ins w:id="78" w:author="Lucas Vandermaarel" w:date="2024-10-05T19:24:00Z" w16du:dateUtc="2024-10-05T23:24:00Z">
        <w:r w:rsidR="00CE5313">
          <w:rPr>
            <w:rFonts w:ascii="Times New Roman" w:hAnsi="Times New Roman" w:cs="Times New Roman"/>
            <w:sz w:val="24"/>
            <w:szCs w:val="24"/>
          </w:rPr>
          <w:t>is</w:t>
        </w:r>
        <w:r w:rsidR="00CE5313" w:rsidRPr="004020C9">
          <w:rPr>
            <w:rFonts w:ascii="Times New Roman" w:hAnsi="Times New Roman" w:cs="Times New Roman"/>
            <w:sz w:val="24"/>
            <w:szCs w:val="24"/>
          </w:rPr>
          <w:t xml:space="preserve"> </w:t>
        </w:r>
      </w:ins>
      <w:r w:rsidRPr="004020C9">
        <w:rPr>
          <w:rFonts w:ascii="Times New Roman" w:hAnsi="Times New Roman" w:cs="Times New Roman"/>
          <w:sz w:val="24"/>
          <w:szCs w:val="24"/>
        </w:rPr>
        <w:t xml:space="preserve">impermanent. This creates a clear contrast between the effectiveness of traditional tools and digital tools in his </w:t>
      </w:r>
      <w:ins w:id="79" w:author="Lucas Vandermaarel" w:date="2024-10-05T18:54:00Z" w16du:dateUtc="2024-10-05T22:54:00Z">
        <w:r w:rsidR="00362A2E">
          <w:rPr>
            <w:rFonts w:ascii="Times New Roman" w:hAnsi="Times New Roman" w:cs="Times New Roman"/>
            <w:sz w:val="24"/>
            <w:szCs w:val="24"/>
          </w:rPr>
          <w:t xml:space="preserve">argument’s </w:t>
        </w:r>
      </w:ins>
      <w:r w:rsidRPr="004020C9">
        <w:rPr>
          <w:rFonts w:ascii="Times New Roman" w:hAnsi="Times New Roman" w:cs="Times New Roman"/>
          <w:sz w:val="24"/>
          <w:szCs w:val="24"/>
        </w:rPr>
        <w:t>favour.</w:t>
      </w:r>
    </w:p>
    <w:p w14:paraId="4B29FC22" w14:textId="77777777" w:rsidR="00B64232" w:rsidRPr="004020C9" w:rsidRDefault="00B64232" w:rsidP="006E47B5">
      <w:pPr>
        <w:spacing w:line="480" w:lineRule="auto"/>
        <w:rPr>
          <w:rFonts w:ascii="Times New Roman" w:hAnsi="Times New Roman" w:cs="Times New Roman"/>
          <w:sz w:val="24"/>
          <w:szCs w:val="24"/>
        </w:rPr>
      </w:pPr>
    </w:p>
    <w:p w14:paraId="3D4DB0E4" w14:textId="4EADACDD" w:rsidR="00410B0B" w:rsidRPr="004020C9" w:rsidRDefault="00000000" w:rsidP="006E47B5">
      <w:pPr>
        <w:spacing w:line="480" w:lineRule="auto"/>
        <w:rPr>
          <w:rFonts w:ascii="Times New Roman" w:hAnsi="Times New Roman" w:cs="Times New Roman"/>
          <w:b/>
          <w:bCs/>
          <w:sz w:val="24"/>
          <w:szCs w:val="24"/>
          <w:u w:val="single"/>
        </w:rPr>
      </w:pPr>
      <w:r w:rsidRPr="004020C9">
        <w:rPr>
          <w:rFonts w:ascii="Times New Roman" w:hAnsi="Times New Roman" w:cs="Times New Roman"/>
          <w:sz w:val="24"/>
          <w:szCs w:val="24"/>
        </w:rPr>
        <w:tab/>
        <w:t xml:space="preserve">Horvath </w:t>
      </w:r>
      <w:del w:id="80" w:author="Lucas Vandermaarel" w:date="2024-10-05T19:26:00Z" w16du:dateUtc="2024-10-05T23:26:00Z">
        <w:r w:rsidRPr="004020C9" w:rsidDel="005C4B7D">
          <w:rPr>
            <w:rFonts w:ascii="Times New Roman" w:hAnsi="Times New Roman" w:cs="Times New Roman"/>
            <w:sz w:val="24"/>
            <w:szCs w:val="24"/>
          </w:rPr>
          <w:delText>ends his article</w:delText>
        </w:r>
      </w:del>
      <w:ins w:id="81" w:author="Lucas Vandermaarel" w:date="2024-10-05T19:26:00Z" w16du:dateUtc="2024-10-05T23:26:00Z">
        <w:r w:rsidR="005C4B7D">
          <w:rPr>
            <w:rFonts w:ascii="Times New Roman" w:hAnsi="Times New Roman" w:cs="Times New Roman"/>
            <w:sz w:val="24"/>
            <w:szCs w:val="24"/>
          </w:rPr>
          <w:t>concludes his argument</w:t>
        </w:r>
      </w:ins>
      <w:r w:rsidRPr="004020C9">
        <w:rPr>
          <w:rFonts w:ascii="Times New Roman" w:hAnsi="Times New Roman" w:cs="Times New Roman"/>
          <w:sz w:val="24"/>
          <w:szCs w:val="24"/>
        </w:rPr>
        <w:t xml:space="preserve"> with the effectiveness of flashcards to facilitate strong memorization. He mentions how flash cards “stimulate recall” (Horvath, 2024), “guard against the malleability of memory” (Horvath, 2024)</w:t>
      </w:r>
      <w:del w:id="82" w:author="Lucas Vandermaarel" w:date="2024-10-05T18:54:00Z" w16du:dateUtc="2024-10-05T22:54:00Z">
        <w:r w:rsidRPr="004020C9" w:rsidDel="00362A2E">
          <w:rPr>
            <w:rFonts w:ascii="Times New Roman" w:hAnsi="Times New Roman" w:cs="Times New Roman"/>
            <w:sz w:val="24"/>
            <w:szCs w:val="24"/>
          </w:rPr>
          <w:delText>,</w:delText>
        </w:r>
      </w:del>
      <w:r w:rsidRPr="004020C9">
        <w:rPr>
          <w:rFonts w:ascii="Times New Roman" w:hAnsi="Times New Roman" w:cs="Times New Roman"/>
          <w:sz w:val="24"/>
          <w:szCs w:val="24"/>
        </w:rPr>
        <w:t xml:space="preserve"> and assist learning. Effective examples </w:t>
      </w:r>
      <w:del w:id="83" w:author="Lucas Vandermaarel" w:date="2024-10-05T19:26:00Z" w16du:dateUtc="2024-10-05T23:26:00Z">
        <w:r w:rsidRPr="004020C9" w:rsidDel="00C974FB">
          <w:rPr>
            <w:rFonts w:ascii="Times New Roman" w:hAnsi="Times New Roman" w:cs="Times New Roman"/>
            <w:sz w:val="24"/>
            <w:szCs w:val="24"/>
          </w:rPr>
          <w:delText xml:space="preserve">were </w:delText>
        </w:r>
      </w:del>
      <w:ins w:id="84" w:author="Lucas Vandermaarel" w:date="2024-10-05T19:26:00Z" w16du:dateUtc="2024-10-05T23:26:00Z">
        <w:r w:rsidR="00C974FB">
          <w:rPr>
            <w:rFonts w:ascii="Times New Roman" w:hAnsi="Times New Roman" w:cs="Times New Roman"/>
            <w:sz w:val="24"/>
            <w:szCs w:val="24"/>
          </w:rPr>
          <w:t>are</w:t>
        </w:r>
        <w:r w:rsidR="00C974FB" w:rsidRPr="004020C9">
          <w:rPr>
            <w:rFonts w:ascii="Times New Roman" w:hAnsi="Times New Roman" w:cs="Times New Roman"/>
            <w:sz w:val="24"/>
            <w:szCs w:val="24"/>
          </w:rPr>
          <w:t xml:space="preserve"> </w:t>
        </w:r>
      </w:ins>
      <w:r w:rsidRPr="004020C9">
        <w:rPr>
          <w:rFonts w:ascii="Times New Roman" w:hAnsi="Times New Roman" w:cs="Times New Roman"/>
          <w:sz w:val="24"/>
          <w:szCs w:val="24"/>
        </w:rPr>
        <w:t xml:space="preserve">used to support each point including </w:t>
      </w:r>
      <w:del w:id="85" w:author="Lucas Vandermaarel" w:date="2024-10-05T19:27:00Z" w16du:dateUtc="2024-10-05T23:27:00Z">
        <w:r w:rsidRPr="004020C9" w:rsidDel="008A000D">
          <w:rPr>
            <w:rFonts w:ascii="Times New Roman" w:hAnsi="Times New Roman" w:cs="Times New Roman"/>
            <w:sz w:val="24"/>
            <w:szCs w:val="24"/>
          </w:rPr>
          <w:delText xml:space="preserve">the existence of the human brain’s </w:delText>
        </w:r>
      </w:del>
      <w:ins w:id="86" w:author="Lucas Vandermaarel" w:date="2024-10-05T19:27:00Z" w16du:dateUtc="2024-10-05T23:27:00Z">
        <w:r w:rsidR="008A000D">
          <w:rPr>
            <w:rFonts w:ascii="Times New Roman" w:hAnsi="Times New Roman" w:cs="Times New Roman"/>
            <w:sz w:val="24"/>
            <w:szCs w:val="24"/>
          </w:rPr>
          <w:t xml:space="preserve">references to </w:t>
        </w:r>
      </w:ins>
      <w:r w:rsidRPr="004020C9">
        <w:rPr>
          <w:rFonts w:ascii="Times New Roman" w:hAnsi="Times New Roman" w:cs="Times New Roman"/>
          <w:sz w:val="24"/>
          <w:szCs w:val="24"/>
        </w:rPr>
        <w:t>schemata</w:t>
      </w:r>
      <w:ins w:id="87" w:author="Lucas Vandermaarel" w:date="2024-10-05T19:27:00Z" w16du:dateUtc="2024-10-05T23:27:00Z">
        <w:r w:rsidR="008A000D">
          <w:rPr>
            <w:rFonts w:ascii="Times New Roman" w:hAnsi="Times New Roman" w:cs="Times New Roman"/>
            <w:sz w:val="24"/>
            <w:szCs w:val="24"/>
          </w:rPr>
          <w:t xml:space="preserve">, </w:t>
        </w:r>
        <w:bookmarkStart w:id="88" w:name="_Hlk179048912"/>
        <w:bookmarkStart w:id="89" w:name="_Hlk179048941"/>
        <w:r w:rsidR="008A000D">
          <w:rPr>
            <w:rFonts w:ascii="Times New Roman" w:hAnsi="Times New Roman" w:cs="Times New Roman"/>
            <w:sz w:val="24"/>
            <w:szCs w:val="24"/>
          </w:rPr>
          <w:t xml:space="preserve">a map of neurons in human brains that hold </w:t>
        </w:r>
      </w:ins>
      <w:bookmarkEnd w:id="88"/>
      <w:ins w:id="90" w:author="Lucas Vandermaarel" w:date="2024-10-05T19:28:00Z" w16du:dateUtc="2024-10-05T23:28:00Z">
        <w:r w:rsidR="008A000D">
          <w:rPr>
            <w:rFonts w:ascii="Times New Roman" w:hAnsi="Times New Roman" w:cs="Times New Roman"/>
            <w:sz w:val="24"/>
            <w:szCs w:val="24"/>
          </w:rPr>
          <w:t>memories in a web like fashion</w:t>
        </w:r>
      </w:ins>
      <w:bookmarkEnd w:id="89"/>
      <w:ins w:id="91" w:author="Lucas Vandermaarel" w:date="2024-10-05T19:27:00Z" w16du:dateUtc="2024-10-05T23:27:00Z">
        <w:r w:rsidR="008A000D">
          <w:rPr>
            <w:rFonts w:ascii="Times New Roman" w:hAnsi="Times New Roman" w:cs="Times New Roman"/>
            <w:sz w:val="24"/>
            <w:szCs w:val="24"/>
          </w:rPr>
          <w:t>,</w:t>
        </w:r>
      </w:ins>
      <w:r w:rsidRPr="004020C9">
        <w:rPr>
          <w:rFonts w:ascii="Times New Roman" w:hAnsi="Times New Roman" w:cs="Times New Roman"/>
          <w:sz w:val="24"/>
          <w:szCs w:val="24"/>
        </w:rPr>
        <w:t xml:space="preserve"> and </w:t>
      </w:r>
      <w:del w:id="92" w:author="Lucas Vandermaarel" w:date="2024-10-05T18:55:00Z" w16du:dateUtc="2024-10-05T22:55:00Z">
        <w:r w:rsidRPr="004020C9" w:rsidDel="00362A2E">
          <w:rPr>
            <w:rFonts w:ascii="Times New Roman" w:hAnsi="Times New Roman" w:cs="Times New Roman"/>
            <w:sz w:val="24"/>
            <w:szCs w:val="24"/>
          </w:rPr>
          <w:delText>it’s</w:delText>
        </w:r>
      </w:del>
      <w:ins w:id="93" w:author="Lucas Vandermaarel" w:date="2024-10-05T18:55:00Z" w16du:dateUtc="2024-10-05T22:55:00Z">
        <w:r w:rsidR="00362A2E" w:rsidRPr="004020C9">
          <w:rPr>
            <w:rFonts w:ascii="Times New Roman" w:hAnsi="Times New Roman" w:cs="Times New Roman"/>
            <w:sz w:val="24"/>
            <w:szCs w:val="24"/>
          </w:rPr>
          <w:t>its</w:t>
        </w:r>
      </w:ins>
      <w:r w:rsidRPr="004020C9">
        <w:rPr>
          <w:rFonts w:ascii="Times New Roman" w:hAnsi="Times New Roman" w:cs="Times New Roman"/>
          <w:sz w:val="24"/>
          <w:szCs w:val="24"/>
        </w:rPr>
        <w:t xml:space="preserve"> role in storing similar facts close to each other.</w:t>
      </w:r>
    </w:p>
    <w:p w14:paraId="24BA92B9" w14:textId="5F093AE7"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br/>
      </w:r>
      <w:r w:rsidRPr="004020C9">
        <w:rPr>
          <w:rFonts w:ascii="Times New Roman" w:hAnsi="Times New Roman" w:cs="Times New Roman"/>
          <w:b/>
          <w:bCs/>
          <w:sz w:val="24"/>
          <w:szCs w:val="24"/>
        </w:rPr>
        <w:t>Fairness</w:t>
      </w:r>
    </w:p>
    <w:p w14:paraId="1678D21E" w14:textId="6B925D52" w:rsidR="00B64232" w:rsidRPr="004020C9" w:rsidRDefault="00000000" w:rsidP="006E47B5">
      <w:pPr>
        <w:spacing w:line="480" w:lineRule="auto"/>
        <w:rPr>
          <w:rFonts w:ascii="Times New Roman" w:hAnsi="Times New Roman" w:cs="Times New Roman"/>
        </w:rPr>
      </w:pPr>
      <w:r w:rsidRPr="004020C9">
        <w:rPr>
          <w:rFonts w:ascii="Times New Roman" w:hAnsi="Times New Roman" w:cs="Times New Roman"/>
        </w:rPr>
        <w:lastRenderedPageBreak/>
        <w:tab/>
      </w:r>
      <w:r w:rsidRPr="004020C9">
        <w:rPr>
          <w:rFonts w:ascii="Times New Roman" w:hAnsi="Times New Roman" w:cs="Times New Roman"/>
          <w:sz w:val="24"/>
          <w:szCs w:val="24"/>
        </w:rPr>
        <w:t xml:space="preserve">The article is fair in </w:t>
      </w:r>
      <w:r w:rsidR="00FD5463" w:rsidRPr="004020C9">
        <w:rPr>
          <w:rFonts w:ascii="Times New Roman" w:hAnsi="Times New Roman" w:cs="Times New Roman"/>
          <w:sz w:val="24"/>
          <w:szCs w:val="24"/>
        </w:rPr>
        <w:t>its</w:t>
      </w:r>
      <w:r w:rsidRPr="004020C9">
        <w:rPr>
          <w:rFonts w:ascii="Times New Roman" w:hAnsi="Times New Roman" w:cs="Times New Roman"/>
          <w:sz w:val="24"/>
          <w:szCs w:val="24"/>
        </w:rPr>
        <w:t xml:space="preserve"> presentation of traditional tools and digital tools. While traditional learning methods and why they are superior is the focus of the article, he supports the downfalls of digital </w:t>
      </w:r>
      <w:r w:rsidR="00FD5463" w:rsidRPr="004020C9">
        <w:rPr>
          <w:rFonts w:ascii="Times New Roman" w:hAnsi="Times New Roman" w:cs="Times New Roman"/>
          <w:sz w:val="24"/>
          <w:szCs w:val="24"/>
        </w:rPr>
        <w:t>tools</w:t>
      </w:r>
      <w:r w:rsidRPr="004020C9">
        <w:rPr>
          <w:rFonts w:ascii="Times New Roman" w:hAnsi="Times New Roman" w:cs="Times New Roman"/>
          <w:sz w:val="24"/>
          <w:szCs w:val="24"/>
        </w:rPr>
        <w:t xml:space="preserve"> with survey data</w:t>
      </w:r>
      <w:r w:rsidR="00E97ECB" w:rsidRPr="004020C9">
        <w:rPr>
          <w:rFonts w:ascii="Times New Roman" w:hAnsi="Times New Roman" w:cs="Times New Roman"/>
          <w:sz w:val="24"/>
          <w:szCs w:val="24"/>
        </w:rPr>
        <w:t xml:space="preserve"> and neurobiological findings</w:t>
      </w:r>
      <w:r w:rsidRPr="004020C9">
        <w:rPr>
          <w:rFonts w:ascii="Times New Roman" w:hAnsi="Times New Roman" w:cs="Times New Roman"/>
          <w:sz w:val="24"/>
          <w:szCs w:val="24"/>
        </w:rPr>
        <w:t>. For example, he mentions the consequences of multitasking and how “</w:t>
      </w:r>
      <w:r w:rsidRPr="004020C9">
        <w:rPr>
          <w:rFonts w:ascii="Times New Roman" w:hAnsi="Times New Roman" w:cs="Times New Roman"/>
          <w:color w:val="000000"/>
          <w:sz w:val="24"/>
          <w:szCs w:val="24"/>
        </w:rPr>
        <w:t xml:space="preserve">when using a laptop during class, learners typically spend 38 minutes of every hour off-task” (Horvath, 2024). Horvath also gives a fair display of learning in </w:t>
      </w:r>
      <w:del w:id="94" w:author="Lucas Vandermaarel" w:date="2024-10-05T18:55:00Z" w16du:dateUtc="2024-10-05T22:55:00Z">
        <w:r w:rsidRPr="004020C9" w:rsidDel="00362A2E">
          <w:rPr>
            <w:rFonts w:ascii="Times New Roman" w:hAnsi="Times New Roman" w:cs="Times New Roman"/>
            <w:color w:val="000000"/>
            <w:sz w:val="24"/>
            <w:szCs w:val="24"/>
          </w:rPr>
          <w:delText>general</w:delText>
        </w:r>
      </w:del>
      <w:ins w:id="95" w:author="Lucas Vandermaarel" w:date="2024-10-05T18:55:00Z" w16du:dateUtc="2024-10-05T22:55:00Z">
        <w:r w:rsidR="00362A2E">
          <w:rPr>
            <w:rFonts w:ascii="Times New Roman" w:hAnsi="Times New Roman" w:cs="Times New Roman"/>
            <w:color w:val="000000"/>
            <w:sz w:val="24"/>
            <w:szCs w:val="24"/>
          </w:rPr>
          <w:t>a broader sense</w:t>
        </w:r>
      </w:ins>
      <w:r w:rsidRPr="004020C9">
        <w:rPr>
          <w:rFonts w:ascii="Times New Roman" w:hAnsi="Times New Roman" w:cs="Times New Roman"/>
          <w:color w:val="000000"/>
          <w:sz w:val="24"/>
          <w:szCs w:val="24"/>
        </w:rPr>
        <w:t>. He speaks about the emotional side of learning by mentioning the importance of empathy as well as the criticality of focused attention, spatial layout, and recall</w:t>
      </w:r>
      <w:ins w:id="96" w:author="Lucas Vandermaarel" w:date="2024-10-05T18:56:00Z" w16du:dateUtc="2024-10-05T22:56:00Z">
        <w:r w:rsidR="00362A2E">
          <w:rPr>
            <w:rFonts w:ascii="Times New Roman" w:hAnsi="Times New Roman" w:cs="Times New Roman"/>
            <w:color w:val="000000"/>
            <w:sz w:val="24"/>
            <w:szCs w:val="24"/>
          </w:rPr>
          <w:t>.</w:t>
        </w:r>
      </w:ins>
      <w:r w:rsidRPr="004020C9">
        <w:rPr>
          <w:rFonts w:ascii="Times New Roman" w:hAnsi="Times New Roman" w:cs="Times New Roman"/>
          <w:color w:val="000000"/>
          <w:sz w:val="24"/>
          <w:szCs w:val="24"/>
        </w:rPr>
        <w:t xml:space="preserve"> all </w:t>
      </w:r>
      <w:ins w:id="97" w:author="Lucas Vandermaarel" w:date="2024-10-05T18:57:00Z" w16du:dateUtc="2024-10-05T22:57:00Z">
        <w:r w:rsidR="00362A2E">
          <w:rPr>
            <w:rFonts w:ascii="Times New Roman" w:hAnsi="Times New Roman" w:cs="Times New Roman"/>
            <w:color w:val="000000"/>
            <w:sz w:val="24"/>
            <w:szCs w:val="24"/>
          </w:rPr>
          <w:t xml:space="preserve">while </w:t>
        </w:r>
      </w:ins>
      <w:r w:rsidR="002B1E31" w:rsidRPr="004020C9">
        <w:rPr>
          <w:rFonts w:ascii="Times New Roman" w:hAnsi="Times New Roman" w:cs="Times New Roman"/>
          <w:color w:val="000000"/>
          <w:sz w:val="24"/>
          <w:szCs w:val="24"/>
        </w:rPr>
        <w:t>using</w:t>
      </w:r>
      <w:r w:rsidRPr="004020C9">
        <w:rPr>
          <w:rFonts w:ascii="Times New Roman" w:hAnsi="Times New Roman" w:cs="Times New Roman"/>
          <w:color w:val="000000"/>
          <w:sz w:val="24"/>
          <w:szCs w:val="24"/>
        </w:rPr>
        <w:t xml:space="preserve"> science to support his claims. </w:t>
      </w:r>
    </w:p>
    <w:p w14:paraId="19539134" w14:textId="77777777" w:rsidR="00E97ECB" w:rsidRPr="004020C9" w:rsidRDefault="00E97ECB" w:rsidP="006E47B5">
      <w:pPr>
        <w:spacing w:line="480" w:lineRule="auto"/>
        <w:rPr>
          <w:rFonts w:ascii="Times New Roman" w:hAnsi="Times New Roman" w:cs="Times New Roman"/>
          <w:color w:val="000000"/>
          <w:sz w:val="24"/>
          <w:szCs w:val="24"/>
        </w:rPr>
      </w:pPr>
    </w:p>
    <w:p w14:paraId="42D5E532" w14:textId="77777777" w:rsidR="00E97ECB" w:rsidRPr="004020C9" w:rsidRDefault="00E97ECB" w:rsidP="006E47B5">
      <w:pPr>
        <w:spacing w:line="480" w:lineRule="auto"/>
        <w:rPr>
          <w:rFonts w:ascii="Times New Roman" w:hAnsi="Times New Roman" w:cs="Times New Roman"/>
          <w:color w:val="000000"/>
          <w:sz w:val="24"/>
          <w:szCs w:val="24"/>
        </w:rPr>
      </w:pPr>
    </w:p>
    <w:p w14:paraId="35D8F928" w14:textId="476672D8" w:rsidR="00E97ECB" w:rsidRPr="004020C9" w:rsidRDefault="00E97ECB" w:rsidP="006E47B5">
      <w:pPr>
        <w:spacing w:line="480" w:lineRule="auto"/>
        <w:rPr>
          <w:rFonts w:ascii="Times New Roman" w:hAnsi="Times New Roman" w:cs="Times New Roman"/>
          <w:b/>
          <w:bCs/>
          <w:color w:val="000000"/>
          <w:sz w:val="24"/>
          <w:szCs w:val="24"/>
        </w:rPr>
      </w:pPr>
      <w:r w:rsidRPr="004020C9">
        <w:rPr>
          <w:rFonts w:ascii="Times New Roman" w:hAnsi="Times New Roman" w:cs="Times New Roman"/>
          <w:b/>
          <w:bCs/>
          <w:color w:val="000000"/>
          <w:sz w:val="24"/>
          <w:szCs w:val="24"/>
        </w:rPr>
        <w:t>Assumptions</w:t>
      </w:r>
    </w:p>
    <w:p w14:paraId="54A0D50D" w14:textId="171D548F" w:rsidR="00142A43" w:rsidRPr="004020C9" w:rsidDel="001F5FBD" w:rsidRDefault="00E97ECB" w:rsidP="006E47B5">
      <w:pPr>
        <w:spacing w:line="480" w:lineRule="auto"/>
        <w:rPr>
          <w:del w:id="98" w:author="Lucas Vandermaarel" w:date="2024-10-05T18:58:00Z" w16du:dateUtc="2024-10-05T22:58:00Z"/>
          <w:rFonts w:ascii="Times New Roman" w:hAnsi="Times New Roman" w:cs="Times New Roman"/>
          <w:color w:val="000000"/>
          <w:sz w:val="24"/>
          <w:szCs w:val="24"/>
        </w:rPr>
      </w:pPr>
      <w:r w:rsidRPr="004020C9">
        <w:rPr>
          <w:rFonts w:ascii="Times New Roman" w:hAnsi="Times New Roman" w:cs="Times New Roman"/>
          <w:b/>
          <w:bCs/>
          <w:color w:val="000000"/>
          <w:sz w:val="24"/>
          <w:szCs w:val="24"/>
        </w:rPr>
        <w:tab/>
      </w:r>
      <w:r w:rsidR="002A5830" w:rsidRPr="004020C9">
        <w:rPr>
          <w:rFonts w:ascii="Times New Roman" w:hAnsi="Times New Roman" w:cs="Times New Roman"/>
          <w:color w:val="000000"/>
          <w:sz w:val="24"/>
          <w:szCs w:val="24"/>
        </w:rPr>
        <w:t xml:space="preserve">The article makes a few assumptions </w:t>
      </w:r>
      <w:r w:rsidR="00C650D6" w:rsidRPr="004020C9">
        <w:rPr>
          <w:rFonts w:ascii="Times New Roman" w:hAnsi="Times New Roman" w:cs="Times New Roman"/>
          <w:color w:val="000000"/>
          <w:sz w:val="24"/>
          <w:szCs w:val="24"/>
        </w:rPr>
        <w:t>that should be considered.</w:t>
      </w:r>
      <w:r w:rsidR="009B5C1D" w:rsidRPr="004020C9">
        <w:rPr>
          <w:rFonts w:ascii="Times New Roman" w:hAnsi="Times New Roman" w:cs="Times New Roman"/>
          <w:color w:val="000000"/>
          <w:sz w:val="24"/>
          <w:szCs w:val="24"/>
        </w:rPr>
        <w:t xml:space="preserve"> First, it assumes that everyone learns in the same way and that empathy is important for all people. </w:t>
      </w:r>
      <w:r w:rsidR="00BB7036" w:rsidRPr="004020C9">
        <w:rPr>
          <w:rFonts w:ascii="Times New Roman" w:hAnsi="Times New Roman" w:cs="Times New Roman"/>
          <w:color w:val="000000"/>
          <w:sz w:val="24"/>
          <w:szCs w:val="24"/>
        </w:rPr>
        <w:t xml:space="preserve">Different </w:t>
      </w:r>
      <w:r w:rsidR="00785E41" w:rsidRPr="004020C9">
        <w:rPr>
          <w:rFonts w:ascii="Times New Roman" w:hAnsi="Times New Roman" w:cs="Times New Roman"/>
          <w:color w:val="000000"/>
          <w:sz w:val="24"/>
          <w:szCs w:val="24"/>
        </w:rPr>
        <w:t>effective learning styles or strategies are not mentioned.</w:t>
      </w:r>
      <w:ins w:id="99" w:author="Lucas Vandermaarel" w:date="2024-10-05T18:58:00Z" w16du:dateUtc="2024-10-05T22:58:00Z">
        <w:r w:rsidR="001F5FBD">
          <w:rPr>
            <w:rFonts w:ascii="Times New Roman" w:hAnsi="Times New Roman" w:cs="Times New Roman"/>
            <w:color w:val="000000"/>
            <w:sz w:val="24"/>
            <w:szCs w:val="24"/>
          </w:rPr>
          <w:t xml:space="preserve"> </w:t>
        </w:r>
        <w:r w:rsidR="001F5FBD">
          <w:rPr>
            <w:rFonts w:ascii="Times New Roman" w:hAnsi="Times New Roman" w:cs="Times New Roman"/>
            <w:color w:val="000000"/>
            <w:sz w:val="24"/>
            <w:szCs w:val="24"/>
          </w:rPr>
          <w:t xml:space="preserve">Some people </w:t>
        </w:r>
      </w:ins>
      <w:ins w:id="100" w:author="Lucas Vandermaarel" w:date="2024-10-05T19:29:00Z" w16du:dateUtc="2024-10-05T23:29:00Z">
        <w:r w:rsidR="008A000D">
          <w:rPr>
            <w:rFonts w:ascii="Times New Roman" w:hAnsi="Times New Roman" w:cs="Times New Roman"/>
            <w:color w:val="000000"/>
            <w:sz w:val="24"/>
            <w:szCs w:val="24"/>
          </w:rPr>
          <w:t>learn better</w:t>
        </w:r>
      </w:ins>
      <w:ins w:id="101" w:author="Lucas Vandermaarel" w:date="2024-10-05T18:59:00Z" w16du:dateUtc="2024-10-05T22:59:00Z">
        <w:r w:rsidR="001F5FBD">
          <w:rPr>
            <w:rFonts w:ascii="Times New Roman" w:hAnsi="Times New Roman" w:cs="Times New Roman"/>
            <w:color w:val="000000"/>
            <w:sz w:val="24"/>
            <w:szCs w:val="24"/>
          </w:rPr>
          <w:t xml:space="preserve"> when</w:t>
        </w:r>
      </w:ins>
      <w:ins w:id="102" w:author="Lucas Vandermaarel" w:date="2024-10-05T18:58:00Z" w16du:dateUtc="2024-10-05T22:58:00Z">
        <w:r w:rsidR="001F5FBD">
          <w:rPr>
            <w:rFonts w:ascii="Times New Roman" w:hAnsi="Times New Roman" w:cs="Times New Roman"/>
            <w:color w:val="000000"/>
            <w:sz w:val="24"/>
            <w:szCs w:val="24"/>
          </w:rPr>
          <w:t xml:space="preserve"> listening to content or by viewing visual components such as diagrams and videos. A physical learning tool does not produce any sound without a digital component so students’ learning </w:t>
        </w:r>
      </w:ins>
      <w:ins w:id="103" w:author="Lucas Vandermaarel" w:date="2024-10-05T19:30:00Z" w16du:dateUtc="2024-10-05T23:30:00Z">
        <w:r w:rsidR="009D6970">
          <w:rPr>
            <w:rFonts w:ascii="Times New Roman" w:hAnsi="Times New Roman" w:cs="Times New Roman"/>
            <w:color w:val="000000"/>
            <w:sz w:val="24"/>
            <w:szCs w:val="24"/>
          </w:rPr>
          <w:t>could</w:t>
        </w:r>
      </w:ins>
      <w:ins w:id="104" w:author="Lucas Vandermaarel" w:date="2024-10-05T18:58:00Z" w16du:dateUtc="2024-10-05T22:58:00Z">
        <w:r w:rsidR="001F5FBD">
          <w:rPr>
            <w:rFonts w:ascii="Times New Roman" w:hAnsi="Times New Roman" w:cs="Times New Roman"/>
            <w:color w:val="000000"/>
            <w:sz w:val="24"/>
            <w:szCs w:val="24"/>
          </w:rPr>
          <w:t xml:space="preserve"> be hindered in the cases that the student has an auditory or kinesthetic learning style.</w:t>
        </w:r>
      </w:ins>
      <w:ins w:id="105" w:author="Lucas Vandermaarel" w:date="2024-10-05T18:59:00Z" w16du:dateUtc="2024-10-05T22:59:00Z">
        <w:r w:rsidR="001F5FBD">
          <w:rPr>
            <w:rFonts w:ascii="Times New Roman" w:hAnsi="Times New Roman" w:cs="Times New Roman"/>
            <w:color w:val="000000"/>
            <w:sz w:val="24"/>
            <w:szCs w:val="24"/>
          </w:rPr>
          <w:t xml:space="preserve"> </w:t>
        </w:r>
      </w:ins>
      <w:del w:id="106" w:author="Lucas Vandermaarel" w:date="2024-10-05T18:59:00Z" w16du:dateUtc="2024-10-05T22:59:00Z">
        <w:r w:rsidR="00FB14DE" w:rsidRPr="004020C9" w:rsidDel="001F5FBD">
          <w:rPr>
            <w:rFonts w:ascii="Times New Roman" w:hAnsi="Times New Roman" w:cs="Times New Roman"/>
            <w:color w:val="000000"/>
            <w:sz w:val="24"/>
            <w:szCs w:val="24"/>
          </w:rPr>
          <w:delText xml:space="preserve"> </w:delText>
        </w:r>
      </w:del>
      <w:r w:rsidR="00A627A8" w:rsidRPr="004020C9">
        <w:rPr>
          <w:rFonts w:ascii="Times New Roman" w:hAnsi="Times New Roman" w:cs="Times New Roman"/>
          <w:color w:val="000000"/>
          <w:sz w:val="24"/>
          <w:szCs w:val="24"/>
        </w:rPr>
        <w:t>Another assumption is that technology will not evolve to become more effective at providing spatial cues like physical books do.</w:t>
      </w:r>
      <w:r w:rsidR="004772A7" w:rsidRPr="004020C9">
        <w:rPr>
          <w:rFonts w:ascii="Times New Roman" w:hAnsi="Times New Roman" w:cs="Times New Roman"/>
          <w:color w:val="000000"/>
          <w:sz w:val="24"/>
          <w:szCs w:val="24"/>
        </w:rPr>
        <w:t xml:space="preserve"> </w:t>
      </w:r>
      <w:r w:rsidR="00CA35D2" w:rsidRPr="004020C9">
        <w:rPr>
          <w:rFonts w:ascii="Times New Roman" w:hAnsi="Times New Roman" w:cs="Times New Roman"/>
          <w:color w:val="000000"/>
          <w:sz w:val="24"/>
          <w:szCs w:val="24"/>
        </w:rPr>
        <w:t xml:space="preserve">It is possible that these spatial cues are already occurring with people who use devices that are </w:t>
      </w:r>
      <w:r w:rsidR="0002202E" w:rsidRPr="004020C9">
        <w:rPr>
          <w:rFonts w:ascii="Times New Roman" w:hAnsi="Times New Roman" w:cs="Times New Roman"/>
          <w:color w:val="000000"/>
          <w:sz w:val="24"/>
          <w:szCs w:val="24"/>
        </w:rPr>
        <w:t>like a book</w:t>
      </w:r>
      <w:ins w:id="107" w:author="Lucas Vandermaarel" w:date="2024-10-05T19:00:00Z" w16du:dateUtc="2024-10-05T23:00:00Z">
        <w:r w:rsidR="001F5FBD">
          <w:rPr>
            <w:rFonts w:ascii="Times New Roman" w:hAnsi="Times New Roman" w:cs="Times New Roman"/>
            <w:color w:val="000000"/>
            <w:sz w:val="24"/>
            <w:szCs w:val="24"/>
          </w:rPr>
          <w:t xml:space="preserve"> due to the rapid advancement of technology</w:t>
        </w:r>
      </w:ins>
      <w:ins w:id="108" w:author="Lucas Vandermaarel" w:date="2024-10-05T18:59:00Z" w16du:dateUtc="2024-10-05T22:59:00Z">
        <w:r w:rsidR="001F5FBD">
          <w:rPr>
            <w:rFonts w:ascii="Times New Roman" w:hAnsi="Times New Roman" w:cs="Times New Roman"/>
            <w:color w:val="000000"/>
            <w:sz w:val="24"/>
            <w:szCs w:val="24"/>
          </w:rPr>
          <w:t xml:space="preserve">, but there have just not been any formal studies performed </w:t>
        </w:r>
      </w:ins>
      <w:ins w:id="109" w:author="Lucas Vandermaarel" w:date="2024-10-05T19:00:00Z" w16du:dateUtc="2024-10-05T23:00:00Z">
        <w:r w:rsidR="001F5FBD">
          <w:rPr>
            <w:rFonts w:ascii="Times New Roman" w:hAnsi="Times New Roman" w:cs="Times New Roman"/>
            <w:color w:val="000000"/>
            <w:sz w:val="24"/>
            <w:szCs w:val="24"/>
          </w:rPr>
          <w:t xml:space="preserve">to back this up </w:t>
        </w:r>
      </w:ins>
      <w:ins w:id="110" w:author="Lucas Vandermaarel" w:date="2024-10-05T18:59:00Z" w16du:dateUtc="2024-10-05T22:59:00Z">
        <w:r w:rsidR="001F5FBD">
          <w:rPr>
            <w:rFonts w:ascii="Times New Roman" w:hAnsi="Times New Roman" w:cs="Times New Roman"/>
            <w:color w:val="000000"/>
            <w:sz w:val="24"/>
            <w:szCs w:val="24"/>
          </w:rPr>
          <w:t>y</w:t>
        </w:r>
      </w:ins>
      <w:ins w:id="111" w:author="Lucas Vandermaarel" w:date="2024-10-05T19:00:00Z" w16du:dateUtc="2024-10-05T23:00:00Z">
        <w:r w:rsidR="001F5FBD">
          <w:rPr>
            <w:rFonts w:ascii="Times New Roman" w:hAnsi="Times New Roman" w:cs="Times New Roman"/>
            <w:color w:val="000000"/>
            <w:sz w:val="24"/>
            <w:szCs w:val="24"/>
          </w:rPr>
          <w:t>et</w:t>
        </w:r>
      </w:ins>
      <w:r w:rsidR="0002202E" w:rsidRPr="004020C9">
        <w:rPr>
          <w:rFonts w:ascii="Times New Roman" w:hAnsi="Times New Roman" w:cs="Times New Roman"/>
          <w:color w:val="000000"/>
          <w:sz w:val="24"/>
          <w:szCs w:val="24"/>
        </w:rPr>
        <w:t>.</w:t>
      </w:r>
      <w:r w:rsidR="00B074F4" w:rsidRPr="004020C9">
        <w:rPr>
          <w:rFonts w:ascii="Times New Roman" w:hAnsi="Times New Roman" w:cs="Times New Roman"/>
          <w:color w:val="000000"/>
          <w:sz w:val="24"/>
          <w:szCs w:val="24"/>
        </w:rPr>
        <w:t xml:space="preserve"> Horvath’s article also assumes that multitasking is always a hindrance to learning. </w:t>
      </w:r>
      <w:r w:rsidR="00A53186" w:rsidRPr="004020C9">
        <w:rPr>
          <w:rFonts w:ascii="Times New Roman" w:hAnsi="Times New Roman" w:cs="Times New Roman"/>
          <w:color w:val="000000"/>
          <w:sz w:val="24"/>
          <w:szCs w:val="24"/>
        </w:rPr>
        <w:t xml:space="preserve">This may be true in many cases, but multitasking could be beneficial when a skill </w:t>
      </w:r>
      <w:del w:id="112" w:author="Lucas Vandermaarel" w:date="2024-10-05T19:31:00Z" w16du:dateUtc="2024-10-05T23:31:00Z">
        <w:r w:rsidR="00A53186" w:rsidRPr="004020C9" w:rsidDel="00FC4851">
          <w:rPr>
            <w:rFonts w:ascii="Times New Roman" w:hAnsi="Times New Roman" w:cs="Times New Roman"/>
            <w:color w:val="000000"/>
            <w:sz w:val="24"/>
            <w:szCs w:val="24"/>
          </w:rPr>
          <w:delText>is being learned that requires multiple parts to be dealt with</w:delText>
        </w:r>
      </w:del>
      <w:ins w:id="113" w:author="Lucas Vandermaarel" w:date="2024-10-05T19:31:00Z" w16du:dateUtc="2024-10-05T23:31:00Z">
        <w:r w:rsidR="00FC4851">
          <w:rPr>
            <w:rFonts w:ascii="Times New Roman" w:hAnsi="Times New Roman" w:cs="Times New Roman"/>
            <w:color w:val="000000"/>
            <w:sz w:val="24"/>
            <w:szCs w:val="24"/>
          </w:rPr>
          <w:t xml:space="preserve">requiring </w:t>
        </w:r>
        <w:r w:rsidR="00FC4851">
          <w:rPr>
            <w:rFonts w:ascii="Times New Roman" w:hAnsi="Times New Roman" w:cs="Times New Roman"/>
            <w:color w:val="000000"/>
            <w:sz w:val="24"/>
            <w:szCs w:val="24"/>
          </w:rPr>
          <w:lastRenderedPageBreak/>
          <w:t>multiple</w:t>
        </w:r>
      </w:ins>
      <w:r w:rsidR="00A53186" w:rsidRPr="004020C9">
        <w:rPr>
          <w:rFonts w:ascii="Times New Roman" w:hAnsi="Times New Roman" w:cs="Times New Roman"/>
          <w:color w:val="000000"/>
          <w:sz w:val="24"/>
          <w:szCs w:val="24"/>
        </w:rPr>
        <w:t xml:space="preserve"> simultaneous</w:t>
      </w:r>
      <w:ins w:id="114" w:author="Lucas Vandermaarel" w:date="2024-10-05T19:31:00Z" w16du:dateUtc="2024-10-05T23:31:00Z">
        <w:r w:rsidR="00FC4851">
          <w:rPr>
            <w:rFonts w:ascii="Times New Roman" w:hAnsi="Times New Roman" w:cs="Times New Roman"/>
            <w:color w:val="000000"/>
            <w:sz w:val="24"/>
            <w:szCs w:val="24"/>
          </w:rPr>
          <w:t xml:space="preserve"> tasks is being learned</w:t>
        </w:r>
      </w:ins>
      <w:del w:id="115" w:author="Lucas Vandermaarel" w:date="2024-10-05T19:31:00Z" w16du:dateUtc="2024-10-05T23:31:00Z">
        <w:r w:rsidR="00A53186" w:rsidRPr="004020C9" w:rsidDel="00FC4851">
          <w:rPr>
            <w:rFonts w:ascii="Times New Roman" w:hAnsi="Times New Roman" w:cs="Times New Roman"/>
            <w:color w:val="000000"/>
            <w:sz w:val="24"/>
            <w:szCs w:val="24"/>
          </w:rPr>
          <w:delText>l</w:delText>
        </w:r>
        <w:r w:rsidR="00923EF3" w:rsidRPr="004020C9" w:rsidDel="00FC4851">
          <w:rPr>
            <w:rFonts w:ascii="Times New Roman" w:hAnsi="Times New Roman" w:cs="Times New Roman"/>
            <w:color w:val="000000"/>
            <w:sz w:val="24"/>
            <w:szCs w:val="24"/>
          </w:rPr>
          <w:delText>y</w:delText>
        </w:r>
      </w:del>
      <w:r w:rsidR="00A53186" w:rsidRPr="004020C9">
        <w:rPr>
          <w:rFonts w:ascii="Times New Roman" w:hAnsi="Times New Roman" w:cs="Times New Roman"/>
          <w:color w:val="000000"/>
          <w:sz w:val="24"/>
          <w:szCs w:val="24"/>
        </w:rPr>
        <w:t>.</w:t>
      </w:r>
      <w:r w:rsidR="00923EF3" w:rsidRPr="004020C9">
        <w:rPr>
          <w:rFonts w:ascii="Times New Roman" w:hAnsi="Times New Roman" w:cs="Times New Roman"/>
          <w:color w:val="000000"/>
          <w:sz w:val="24"/>
          <w:szCs w:val="24"/>
        </w:rPr>
        <w:t xml:space="preserve"> For example, </w:t>
      </w:r>
      <w:r w:rsidR="00B1266C" w:rsidRPr="004020C9">
        <w:rPr>
          <w:rFonts w:ascii="Times New Roman" w:hAnsi="Times New Roman" w:cs="Times New Roman"/>
          <w:color w:val="000000"/>
          <w:sz w:val="24"/>
          <w:szCs w:val="24"/>
        </w:rPr>
        <w:t>learning to play</w:t>
      </w:r>
      <w:r w:rsidR="00923EF3" w:rsidRPr="004020C9">
        <w:rPr>
          <w:rFonts w:ascii="Times New Roman" w:hAnsi="Times New Roman" w:cs="Times New Roman"/>
          <w:color w:val="000000"/>
          <w:sz w:val="24"/>
          <w:szCs w:val="24"/>
        </w:rPr>
        <w:t xml:space="preserve"> piano by reading </w:t>
      </w:r>
      <w:ins w:id="116" w:author="Lucas Vandermaarel" w:date="2024-10-05T19:00:00Z" w16du:dateUtc="2024-10-05T23:00:00Z">
        <w:r w:rsidR="004376C6">
          <w:rPr>
            <w:rFonts w:ascii="Times New Roman" w:hAnsi="Times New Roman" w:cs="Times New Roman"/>
            <w:color w:val="000000"/>
            <w:sz w:val="24"/>
            <w:szCs w:val="24"/>
          </w:rPr>
          <w:t>and/</w:t>
        </w:r>
      </w:ins>
      <w:r w:rsidR="00923EF3" w:rsidRPr="004020C9">
        <w:rPr>
          <w:rFonts w:ascii="Times New Roman" w:hAnsi="Times New Roman" w:cs="Times New Roman"/>
          <w:color w:val="000000"/>
          <w:sz w:val="24"/>
          <w:szCs w:val="24"/>
        </w:rPr>
        <w:t>or listening to music. The</w:t>
      </w:r>
      <w:r w:rsidR="007072BD" w:rsidRPr="004020C9">
        <w:rPr>
          <w:rFonts w:ascii="Times New Roman" w:hAnsi="Times New Roman" w:cs="Times New Roman"/>
          <w:color w:val="000000"/>
          <w:sz w:val="24"/>
          <w:szCs w:val="24"/>
        </w:rPr>
        <w:t xml:space="preserve"> music’s notes would have to be interpreted into a letter</w:t>
      </w:r>
      <w:ins w:id="117" w:author="Lucas Vandermaarel" w:date="2024-10-05T19:01:00Z" w16du:dateUtc="2024-10-05T23:01:00Z">
        <w:r w:rsidR="004376C6">
          <w:rPr>
            <w:rFonts w:ascii="Times New Roman" w:hAnsi="Times New Roman" w:cs="Times New Roman"/>
            <w:color w:val="000000"/>
            <w:sz w:val="24"/>
            <w:szCs w:val="24"/>
          </w:rPr>
          <w:t xml:space="preserve">, for </w:t>
        </w:r>
        <w:proofErr w:type="spellStart"/>
        <w:r w:rsidR="004376C6">
          <w:rPr>
            <w:rFonts w:ascii="Times New Roman" w:hAnsi="Times New Roman" w:cs="Times New Roman"/>
            <w:color w:val="000000"/>
            <w:sz w:val="24"/>
            <w:szCs w:val="24"/>
          </w:rPr>
          <w:t>example</w:t>
        </w:r>
      </w:ins>
      <w:del w:id="118" w:author="Lucas Vandermaarel" w:date="2024-10-05T19:01:00Z" w16du:dateUtc="2024-10-05T23:01:00Z">
        <w:r w:rsidR="007072BD" w:rsidRPr="004020C9" w:rsidDel="004376C6">
          <w:rPr>
            <w:rFonts w:ascii="Times New Roman" w:hAnsi="Times New Roman" w:cs="Times New Roman"/>
            <w:color w:val="000000"/>
            <w:sz w:val="24"/>
            <w:szCs w:val="24"/>
          </w:rPr>
          <w:delText xml:space="preserve"> like </w:delText>
        </w:r>
      </w:del>
      <w:ins w:id="119" w:author="Lucas Vandermaarel" w:date="2024-10-05T19:01:00Z" w16du:dateUtc="2024-10-05T23:01:00Z">
        <w:r w:rsidR="004376C6">
          <w:rPr>
            <w:rFonts w:ascii="Times New Roman" w:hAnsi="Times New Roman" w:cs="Times New Roman"/>
            <w:color w:val="000000"/>
            <w:sz w:val="24"/>
            <w:szCs w:val="24"/>
          </w:rPr>
          <w:t>‘</w:t>
        </w:r>
      </w:ins>
      <w:r w:rsidR="007072BD" w:rsidRPr="004020C9">
        <w:rPr>
          <w:rFonts w:ascii="Times New Roman" w:hAnsi="Times New Roman" w:cs="Times New Roman"/>
          <w:color w:val="000000"/>
          <w:sz w:val="24"/>
          <w:szCs w:val="24"/>
        </w:rPr>
        <w:t>F</w:t>
      </w:r>
      <w:proofErr w:type="spellEnd"/>
      <w:r w:rsidR="007072BD" w:rsidRPr="004020C9">
        <w:rPr>
          <w:rFonts w:ascii="Times New Roman" w:hAnsi="Times New Roman" w:cs="Times New Roman"/>
          <w:color w:val="000000"/>
          <w:sz w:val="24"/>
          <w:szCs w:val="24"/>
        </w:rPr>
        <w:t>#</w:t>
      </w:r>
      <w:ins w:id="120" w:author="Lucas Vandermaarel" w:date="2024-10-05T19:01:00Z" w16du:dateUtc="2024-10-05T23:01:00Z">
        <w:r w:rsidR="004376C6">
          <w:rPr>
            <w:rFonts w:ascii="Times New Roman" w:hAnsi="Times New Roman" w:cs="Times New Roman"/>
            <w:color w:val="000000"/>
            <w:sz w:val="24"/>
            <w:szCs w:val="24"/>
          </w:rPr>
          <w:t>’,</w:t>
        </w:r>
      </w:ins>
      <w:r w:rsidR="007072BD" w:rsidRPr="004020C9">
        <w:rPr>
          <w:rFonts w:ascii="Times New Roman" w:hAnsi="Times New Roman" w:cs="Times New Roman"/>
          <w:color w:val="000000"/>
          <w:sz w:val="24"/>
          <w:szCs w:val="24"/>
        </w:rPr>
        <w:t xml:space="preserve"> and the hand would have to be moved to F# on the keys.</w:t>
      </w:r>
    </w:p>
    <w:p w14:paraId="34218EF5" w14:textId="1E8535F8" w:rsidR="00B64232" w:rsidRDefault="00B64232" w:rsidP="006E47B5">
      <w:pPr>
        <w:spacing w:line="480" w:lineRule="auto"/>
        <w:rPr>
          <w:ins w:id="121" w:author="Lucas Vandermaarel" w:date="2024-10-05T19:01:00Z" w16du:dateUtc="2024-10-05T23:01:00Z"/>
          <w:rFonts w:ascii="Times New Roman" w:hAnsi="Times New Roman" w:cs="Times New Roman"/>
          <w:sz w:val="24"/>
          <w:szCs w:val="24"/>
        </w:rPr>
      </w:pPr>
    </w:p>
    <w:p w14:paraId="272DC466" w14:textId="77777777" w:rsidR="00F82E13" w:rsidRDefault="00F82E13" w:rsidP="006E47B5">
      <w:pPr>
        <w:spacing w:line="480" w:lineRule="auto"/>
        <w:rPr>
          <w:ins w:id="122" w:author="Lucas Vandermaarel" w:date="2024-10-05T19:01:00Z" w16du:dateUtc="2024-10-05T23:01:00Z"/>
          <w:rFonts w:ascii="Times New Roman" w:hAnsi="Times New Roman" w:cs="Times New Roman"/>
          <w:sz w:val="24"/>
          <w:szCs w:val="24"/>
        </w:rPr>
      </w:pPr>
    </w:p>
    <w:p w14:paraId="1C58FD9E" w14:textId="77777777" w:rsidR="00F82E13" w:rsidRPr="00142A43" w:rsidRDefault="00F82E13" w:rsidP="006E47B5">
      <w:pPr>
        <w:spacing w:line="480" w:lineRule="auto"/>
        <w:rPr>
          <w:rFonts w:ascii="Times New Roman" w:hAnsi="Times New Roman" w:cs="Times New Roman"/>
          <w:sz w:val="24"/>
          <w:szCs w:val="24"/>
        </w:rPr>
      </w:pPr>
    </w:p>
    <w:p w14:paraId="0676207A" w14:textId="053D9C44" w:rsidR="00B64232" w:rsidRPr="004020C9" w:rsidRDefault="006D4E6E" w:rsidP="006E47B5">
      <w:pPr>
        <w:spacing w:line="480" w:lineRule="auto"/>
        <w:rPr>
          <w:rFonts w:ascii="Times New Roman" w:hAnsi="Times New Roman" w:cs="Times New Roman"/>
          <w:b/>
          <w:bCs/>
          <w:sz w:val="24"/>
          <w:szCs w:val="24"/>
        </w:rPr>
      </w:pPr>
      <w:r w:rsidRPr="004020C9">
        <w:rPr>
          <w:rFonts w:ascii="Times New Roman" w:hAnsi="Times New Roman" w:cs="Times New Roman"/>
          <w:b/>
          <w:bCs/>
          <w:sz w:val="24"/>
          <w:szCs w:val="24"/>
        </w:rPr>
        <w:t>Conclusion</w:t>
      </w:r>
    </w:p>
    <w:p w14:paraId="7CC8A921" w14:textId="5657AAA2" w:rsidR="00B64232" w:rsidRPr="004020C9" w:rsidRDefault="00000000" w:rsidP="006E47B5">
      <w:pPr>
        <w:spacing w:line="480" w:lineRule="auto"/>
        <w:ind w:firstLine="720"/>
        <w:rPr>
          <w:rFonts w:ascii="Times New Roman" w:hAnsi="Times New Roman" w:cs="Times New Roman"/>
          <w:sz w:val="24"/>
          <w:szCs w:val="24"/>
        </w:rPr>
      </w:pPr>
      <w:r w:rsidRPr="004020C9">
        <w:rPr>
          <w:rFonts w:ascii="Times New Roman" w:hAnsi="Times New Roman" w:cs="Times New Roman"/>
          <w:sz w:val="24"/>
          <w:szCs w:val="24"/>
        </w:rPr>
        <w:t xml:space="preserve">The arguments </w:t>
      </w:r>
      <w:ins w:id="123" w:author="Lucas Vandermaarel" w:date="2024-10-05T19:01:00Z" w16du:dateUtc="2024-10-05T23:01:00Z">
        <w:r w:rsidR="00284127">
          <w:rPr>
            <w:rFonts w:ascii="Times New Roman" w:hAnsi="Times New Roman" w:cs="Times New Roman"/>
            <w:sz w:val="24"/>
            <w:szCs w:val="24"/>
          </w:rPr>
          <w:t xml:space="preserve">that </w:t>
        </w:r>
        <w:r w:rsidR="00284127" w:rsidRPr="004020C9">
          <w:rPr>
            <w:rFonts w:ascii="Times New Roman" w:hAnsi="Times New Roman" w:cs="Times New Roman"/>
            <w:sz w:val="24"/>
            <w:szCs w:val="24"/>
          </w:rPr>
          <w:t>Jarden Cooney</w:t>
        </w:r>
        <w:r w:rsidR="00284127">
          <w:rPr>
            <w:rFonts w:ascii="Times New Roman" w:hAnsi="Times New Roman" w:cs="Times New Roman"/>
            <w:sz w:val="24"/>
            <w:szCs w:val="24"/>
          </w:rPr>
          <w:t xml:space="preserve"> </w:t>
        </w:r>
      </w:ins>
      <w:r w:rsidRPr="004020C9">
        <w:rPr>
          <w:rFonts w:ascii="Times New Roman" w:hAnsi="Times New Roman" w:cs="Times New Roman"/>
          <w:sz w:val="24"/>
          <w:szCs w:val="24"/>
        </w:rPr>
        <w:t xml:space="preserve">Horvath </w:t>
      </w:r>
      <w:del w:id="124" w:author="Lucas Vandermaarel" w:date="2024-10-05T19:32:00Z" w16du:dateUtc="2024-10-05T23:32:00Z">
        <w:r w:rsidRPr="004020C9" w:rsidDel="00D968CA">
          <w:rPr>
            <w:rFonts w:ascii="Times New Roman" w:hAnsi="Times New Roman" w:cs="Times New Roman"/>
            <w:sz w:val="24"/>
            <w:szCs w:val="24"/>
          </w:rPr>
          <w:delText xml:space="preserve">presented </w:delText>
        </w:r>
      </w:del>
      <w:ins w:id="125" w:author="Lucas Vandermaarel" w:date="2024-10-05T19:32:00Z" w16du:dateUtc="2024-10-05T23:32:00Z">
        <w:r w:rsidR="00D968CA">
          <w:rPr>
            <w:rFonts w:ascii="Times New Roman" w:hAnsi="Times New Roman" w:cs="Times New Roman"/>
            <w:sz w:val="24"/>
            <w:szCs w:val="24"/>
          </w:rPr>
          <w:t>presents</w:t>
        </w:r>
        <w:r w:rsidR="00D968CA" w:rsidRPr="004020C9">
          <w:rPr>
            <w:rFonts w:ascii="Times New Roman" w:hAnsi="Times New Roman" w:cs="Times New Roman"/>
            <w:sz w:val="24"/>
            <w:szCs w:val="24"/>
          </w:rPr>
          <w:t xml:space="preserve"> </w:t>
        </w:r>
      </w:ins>
      <w:r w:rsidR="00341CC3" w:rsidRPr="004020C9">
        <w:rPr>
          <w:rFonts w:ascii="Times New Roman" w:hAnsi="Times New Roman" w:cs="Times New Roman"/>
          <w:sz w:val="24"/>
          <w:szCs w:val="24"/>
        </w:rPr>
        <w:t xml:space="preserve">in “5 Ways to Help Your Brain Learn Better” </w:t>
      </w:r>
      <w:del w:id="126" w:author="Lucas Vandermaarel" w:date="2024-10-05T19:32:00Z" w16du:dateUtc="2024-10-05T23:32:00Z">
        <w:r w:rsidRPr="004020C9" w:rsidDel="008873F4">
          <w:rPr>
            <w:rFonts w:ascii="Times New Roman" w:hAnsi="Times New Roman" w:cs="Times New Roman"/>
            <w:sz w:val="24"/>
            <w:szCs w:val="24"/>
          </w:rPr>
          <w:delText xml:space="preserve">were </w:delText>
        </w:r>
        <w:r w:rsidR="00341CC3" w:rsidRPr="004020C9" w:rsidDel="008873F4">
          <w:rPr>
            <w:rFonts w:ascii="Times New Roman" w:hAnsi="Times New Roman" w:cs="Times New Roman"/>
            <w:sz w:val="24"/>
            <w:szCs w:val="24"/>
          </w:rPr>
          <w:delText>solid</w:delText>
        </w:r>
        <w:r w:rsidR="00AC0921" w:rsidRPr="004020C9" w:rsidDel="008873F4">
          <w:rPr>
            <w:rFonts w:ascii="Times New Roman" w:hAnsi="Times New Roman" w:cs="Times New Roman"/>
            <w:sz w:val="24"/>
            <w:szCs w:val="24"/>
          </w:rPr>
          <w:delText xml:space="preserve"> display</w:delText>
        </w:r>
        <w:r w:rsidR="00341CC3" w:rsidRPr="004020C9" w:rsidDel="008873F4">
          <w:rPr>
            <w:rFonts w:ascii="Times New Roman" w:hAnsi="Times New Roman" w:cs="Times New Roman"/>
            <w:sz w:val="24"/>
            <w:szCs w:val="24"/>
          </w:rPr>
          <w:delText xml:space="preserve"> for arguing that</w:delText>
        </w:r>
      </w:del>
      <w:ins w:id="127" w:author="Lucas Vandermaarel" w:date="2024-10-05T19:32:00Z" w16du:dateUtc="2024-10-05T23:32:00Z">
        <w:r w:rsidR="008873F4">
          <w:rPr>
            <w:rFonts w:ascii="Times New Roman" w:hAnsi="Times New Roman" w:cs="Times New Roman"/>
            <w:sz w:val="24"/>
            <w:szCs w:val="24"/>
          </w:rPr>
          <w:t>effective</w:t>
        </w:r>
      </w:ins>
      <w:ins w:id="128" w:author="Lucas Vandermaarel" w:date="2024-10-05T19:33:00Z" w16du:dateUtc="2024-10-05T23:33:00Z">
        <w:r w:rsidR="008873F4">
          <w:rPr>
            <w:rFonts w:ascii="Times New Roman" w:hAnsi="Times New Roman" w:cs="Times New Roman"/>
            <w:sz w:val="24"/>
            <w:szCs w:val="24"/>
          </w:rPr>
          <w:t>ly support his claim that</w:t>
        </w:r>
      </w:ins>
      <w:r w:rsidR="00341CC3" w:rsidRPr="004020C9">
        <w:rPr>
          <w:rFonts w:ascii="Times New Roman" w:hAnsi="Times New Roman" w:cs="Times New Roman"/>
          <w:sz w:val="24"/>
          <w:szCs w:val="24"/>
        </w:rPr>
        <w:t xml:space="preserve"> traditional learning methods are </w:t>
      </w:r>
      <w:r w:rsidR="00AC0921" w:rsidRPr="004020C9">
        <w:rPr>
          <w:rFonts w:ascii="Times New Roman" w:hAnsi="Times New Roman" w:cs="Times New Roman"/>
          <w:sz w:val="24"/>
          <w:szCs w:val="24"/>
        </w:rPr>
        <w:t>more effective than digital teaching methods.</w:t>
      </w:r>
      <w:r w:rsidR="00341CC3" w:rsidRPr="004020C9">
        <w:rPr>
          <w:rFonts w:ascii="Times New Roman" w:hAnsi="Times New Roman" w:cs="Times New Roman"/>
          <w:sz w:val="24"/>
          <w:szCs w:val="24"/>
        </w:rPr>
        <w:t xml:space="preserve"> </w:t>
      </w:r>
      <w:r w:rsidR="00E41BA5" w:rsidRPr="004020C9">
        <w:rPr>
          <w:rFonts w:ascii="Times New Roman" w:hAnsi="Times New Roman" w:cs="Times New Roman"/>
          <w:sz w:val="24"/>
          <w:szCs w:val="24"/>
        </w:rPr>
        <w:t xml:space="preserve">He </w:t>
      </w:r>
      <w:del w:id="129" w:author="Lucas Vandermaarel" w:date="2024-10-05T19:33:00Z" w16du:dateUtc="2024-10-05T23:33:00Z">
        <w:r w:rsidR="00E41BA5" w:rsidRPr="004020C9" w:rsidDel="008873F4">
          <w:rPr>
            <w:rFonts w:ascii="Times New Roman" w:hAnsi="Times New Roman" w:cs="Times New Roman"/>
            <w:sz w:val="24"/>
            <w:szCs w:val="24"/>
          </w:rPr>
          <w:delText xml:space="preserve">supports </w:delText>
        </w:r>
      </w:del>
      <w:ins w:id="130" w:author="Lucas Vandermaarel" w:date="2024-10-05T19:33:00Z" w16du:dateUtc="2024-10-05T23:33:00Z">
        <w:r w:rsidR="008873F4">
          <w:rPr>
            <w:rFonts w:ascii="Times New Roman" w:hAnsi="Times New Roman" w:cs="Times New Roman"/>
            <w:sz w:val="24"/>
            <w:szCs w:val="24"/>
          </w:rPr>
          <w:t>backs</w:t>
        </w:r>
        <w:r w:rsidR="002F72BC">
          <w:rPr>
            <w:rFonts w:ascii="Times New Roman" w:hAnsi="Times New Roman" w:cs="Times New Roman"/>
            <w:sz w:val="24"/>
            <w:szCs w:val="24"/>
          </w:rPr>
          <w:t xml:space="preserve"> </w:t>
        </w:r>
        <w:r w:rsidR="008873F4" w:rsidRPr="004020C9">
          <w:rPr>
            <w:rFonts w:ascii="Times New Roman" w:hAnsi="Times New Roman" w:cs="Times New Roman"/>
            <w:sz w:val="24"/>
            <w:szCs w:val="24"/>
          </w:rPr>
          <w:t xml:space="preserve"> </w:t>
        </w:r>
      </w:ins>
      <w:r w:rsidR="00E41BA5" w:rsidRPr="004020C9">
        <w:rPr>
          <w:rFonts w:ascii="Times New Roman" w:hAnsi="Times New Roman" w:cs="Times New Roman"/>
          <w:sz w:val="24"/>
          <w:szCs w:val="24"/>
        </w:rPr>
        <w:t xml:space="preserve">his points with effective learning strategies </w:t>
      </w:r>
      <w:del w:id="131" w:author="Lucas Vandermaarel" w:date="2024-10-05T19:33:00Z" w16du:dateUtc="2024-10-05T23:33:00Z">
        <w:r w:rsidR="00E41BA5" w:rsidRPr="004020C9" w:rsidDel="0046482F">
          <w:rPr>
            <w:rFonts w:ascii="Times New Roman" w:hAnsi="Times New Roman" w:cs="Times New Roman"/>
            <w:sz w:val="24"/>
            <w:szCs w:val="24"/>
          </w:rPr>
          <w:delText xml:space="preserve">backed </w:delText>
        </w:r>
      </w:del>
      <w:ins w:id="132" w:author="Lucas Vandermaarel" w:date="2024-10-05T19:33:00Z" w16du:dateUtc="2024-10-05T23:33:00Z">
        <w:r w:rsidR="0046482F">
          <w:rPr>
            <w:rFonts w:ascii="Times New Roman" w:hAnsi="Times New Roman" w:cs="Times New Roman"/>
            <w:sz w:val="24"/>
            <w:szCs w:val="24"/>
          </w:rPr>
          <w:t>supported</w:t>
        </w:r>
        <w:r w:rsidR="0046482F" w:rsidRPr="004020C9">
          <w:rPr>
            <w:rFonts w:ascii="Times New Roman" w:hAnsi="Times New Roman" w:cs="Times New Roman"/>
            <w:sz w:val="24"/>
            <w:szCs w:val="24"/>
          </w:rPr>
          <w:t xml:space="preserve"> </w:t>
        </w:r>
      </w:ins>
      <w:r w:rsidR="00E41BA5" w:rsidRPr="004020C9">
        <w:rPr>
          <w:rFonts w:ascii="Times New Roman" w:hAnsi="Times New Roman" w:cs="Times New Roman"/>
          <w:sz w:val="24"/>
          <w:szCs w:val="24"/>
        </w:rPr>
        <w:t>by scientific evidence</w:t>
      </w:r>
      <w:r w:rsidR="00BE3530" w:rsidRPr="004020C9">
        <w:rPr>
          <w:rFonts w:ascii="Times New Roman" w:hAnsi="Times New Roman" w:cs="Times New Roman"/>
          <w:sz w:val="24"/>
          <w:szCs w:val="24"/>
        </w:rPr>
        <w:t xml:space="preserve"> and plausible examples.</w:t>
      </w:r>
      <w:r w:rsidR="00F81C3A" w:rsidRPr="004020C9">
        <w:rPr>
          <w:rFonts w:ascii="Times New Roman" w:hAnsi="Times New Roman" w:cs="Times New Roman"/>
          <w:sz w:val="24"/>
          <w:szCs w:val="24"/>
        </w:rPr>
        <w:t xml:space="preserve"> He was fair in arguing </w:t>
      </w:r>
      <w:r w:rsidR="004B4238" w:rsidRPr="004020C9">
        <w:rPr>
          <w:rFonts w:ascii="Times New Roman" w:hAnsi="Times New Roman" w:cs="Times New Roman"/>
          <w:sz w:val="24"/>
          <w:szCs w:val="24"/>
        </w:rPr>
        <w:t>why traditional learning methods were superior</w:t>
      </w:r>
      <w:r w:rsidR="00F81C3A" w:rsidRPr="004020C9">
        <w:rPr>
          <w:rFonts w:ascii="Times New Roman" w:hAnsi="Times New Roman" w:cs="Times New Roman"/>
          <w:sz w:val="24"/>
          <w:szCs w:val="24"/>
        </w:rPr>
        <w:t xml:space="preserve">, but did not address </w:t>
      </w:r>
      <w:r w:rsidR="004B4238" w:rsidRPr="004020C9">
        <w:rPr>
          <w:rFonts w:ascii="Times New Roman" w:hAnsi="Times New Roman" w:cs="Times New Roman"/>
          <w:sz w:val="24"/>
          <w:szCs w:val="24"/>
        </w:rPr>
        <w:t>the possibility of variance between people</w:t>
      </w:r>
      <w:ins w:id="133" w:author="Lucas Vandermaarel" w:date="2024-10-05T19:02:00Z" w16du:dateUtc="2024-10-05T23:02:00Z">
        <w:r w:rsidR="00A60C68">
          <w:rPr>
            <w:rFonts w:ascii="Times New Roman" w:hAnsi="Times New Roman" w:cs="Times New Roman"/>
            <w:sz w:val="24"/>
            <w:szCs w:val="24"/>
          </w:rPr>
          <w:t>’s learning styles</w:t>
        </w:r>
      </w:ins>
      <w:r w:rsidR="004B4238" w:rsidRPr="004020C9">
        <w:rPr>
          <w:rFonts w:ascii="Times New Roman" w:hAnsi="Times New Roman" w:cs="Times New Roman"/>
          <w:sz w:val="24"/>
          <w:szCs w:val="24"/>
        </w:rPr>
        <w:t>, the potential for growth in technology, and the case in which multitasking might be effective</w:t>
      </w:r>
      <w:r w:rsidR="0025121C" w:rsidRPr="004020C9">
        <w:rPr>
          <w:rFonts w:ascii="Times New Roman" w:hAnsi="Times New Roman" w:cs="Times New Roman"/>
          <w:sz w:val="24"/>
          <w:szCs w:val="24"/>
        </w:rPr>
        <w:t xml:space="preserve"> for learning.</w:t>
      </w:r>
      <w:r w:rsidR="00CF23CD" w:rsidRPr="004020C9">
        <w:rPr>
          <w:rFonts w:ascii="Times New Roman" w:hAnsi="Times New Roman" w:cs="Times New Roman"/>
          <w:sz w:val="24"/>
          <w:szCs w:val="24"/>
        </w:rPr>
        <w:t xml:space="preserve"> Overall, Horvath has </w:t>
      </w:r>
      <w:r w:rsidR="001C6C13" w:rsidRPr="004020C9">
        <w:rPr>
          <w:rFonts w:ascii="Times New Roman" w:hAnsi="Times New Roman" w:cs="Times New Roman"/>
          <w:sz w:val="24"/>
          <w:szCs w:val="24"/>
        </w:rPr>
        <w:t>provided readers with knowledge about traditional learning methods that</w:t>
      </w:r>
      <w:r w:rsidR="00DF1208" w:rsidRPr="004020C9">
        <w:rPr>
          <w:rFonts w:ascii="Times New Roman" w:hAnsi="Times New Roman" w:cs="Times New Roman"/>
          <w:sz w:val="24"/>
          <w:szCs w:val="24"/>
        </w:rPr>
        <w:t xml:space="preserve">, in most cases, </w:t>
      </w:r>
      <w:del w:id="134" w:author="Lucas Vandermaarel" w:date="2024-10-05T19:34:00Z" w16du:dateUtc="2024-10-05T23:34:00Z">
        <w:r w:rsidR="001C6C13" w:rsidRPr="004020C9" w:rsidDel="009E4103">
          <w:rPr>
            <w:rFonts w:ascii="Times New Roman" w:hAnsi="Times New Roman" w:cs="Times New Roman"/>
            <w:sz w:val="24"/>
            <w:szCs w:val="24"/>
          </w:rPr>
          <w:delText xml:space="preserve">will </w:delText>
        </w:r>
      </w:del>
      <w:ins w:id="135" w:author="Lucas Vandermaarel" w:date="2024-10-05T19:34:00Z" w16du:dateUtc="2024-10-05T23:34:00Z">
        <w:r w:rsidR="009E4103">
          <w:rPr>
            <w:rFonts w:ascii="Times New Roman" w:hAnsi="Times New Roman" w:cs="Times New Roman"/>
            <w:sz w:val="24"/>
            <w:szCs w:val="24"/>
          </w:rPr>
          <w:t>are</w:t>
        </w:r>
        <w:r w:rsidR="009E4103" w:rsidRPr="004020C9">
          <w:rPr>
            <w:rFonts w:ascii="Times New Roman" w:hAnsi="Times New Roman" w:cs="Times New Roman"/>
            <w:sz w:val="24"/>
            <w:szCs w:val="24"/>
          </w:rPr>
          <w:t xml:space="preserve"> </w:t>
        </w:r>
      </w:ins>
      <w:del w:id="136" w:author="Lucas Vandermaarel" w:date="2024-10-05T19:34:00Z" w16du:dateUtc="2024-10-05T23:34:00Z">
        <w:r w:rsidR="001C6C13" w:rsidRPr="004020C9" w:rsidDel="009E4103">
          <w:rPr>
            <w:rFonts w:ascii="Times New Roman" w:hAnsi="Times New Roman" w:cs="Times New Roman"/>
            <w:sz w:val="24"/>
            <w:szCs w:val="24"/>
          </w:rPr>
          <w:delText xml:space="preserve">be </w:delText>
        </w:r>
      </w:del>
      <w:r w:rsidR="001C6C13" w:rsidRPr="004020C9">
        <w:rPr>
          <w:rFonts w:ascii="Times New Roman" w:hAnsi="Times New Roman" w:cs="Times New Roman"/>
          <w:sz w:val="24"/>
          <w:szCs w:val="24"/>
        </w:rPr>
        <w:t>more effective than digital learning methods.</w:t>
      </w:r>
    </w:p>
    <w:p w14:paraId="390D5BC3" w14:textId="77777777" w:rsidR="00B64232" w:rsidRPr="004020C9" w:rsidRDefault="00B64232" w:rsidP="006E47B5">
      <w:pPr>
        <w:spacing w:line="480" w:lineRule="auto"/>
        <w:rPr>
          <w:rFonts w:ascii="Times New Roman" w:hAnsi="Times New Roman" w:cs="Times New Roman"/>
          <w:sz w:val="24"/>
          <w:szCs w:val="24"/>
        </w:rPr>
      </w:pPr>
    </w:p>
    <w:p w14:paraId="44036AAD" w14:textId="28DA8089" w:rsidR="00B64232" w:rsidRPr="004020C9" w:rsidRDefault="004D5ADC" w:rsidP="006E47B5">
      <w:pPr>
        <w:spacing w:line="480" w:lineRule="auto"/>
        <w:rPr>
          <w:rFonts w:ascii="Times New Roman" w:hAnsi="Times New Roman" w:cs="Times New Roman"/>
          <w:b/>
          <w:bCs/>
          <w:sz w:val="24"/>
          <w:szCs w:val="24"/>
        </w:rPr>
      </w:pPr>
      <w:r w:rsidRPr="004020C9">
        <w:rPr>
          <w:rFonts w:ascii="Times New Roman" w:hAnsi="Times New Roman" w:cs="Times New Roman"/>
          <w:b/>
          <w:bCs/>
          <w:sz w:val="24"/>
          <w:szCs w:val="24"/>
        </w:rPr>
        <w:t>References</w:t>
      </w:r>
    </w:p>
    <w:p w14:paraId="522053ED" w14:textId="1C4804F2" w:rsidR="00B64232" w:rsidRPr="004020C9" w:rsidRDefault="00000000" w:rsidP="006E47B5">
      <w:pPr>
        <w:spacing w:line="480" w:lineRule="auto"/>
        <w:rPr>
          <w:rFonts w:ascii="Times New Roman" w:hAnsi="Times New Roman" w:cs="Times New Roman"/>
          <w:sz w:val="24"/>
          <w:szCs w:val="24"/>
        </w:rPr>
      </w:pPr>
      <w:r w:rsidRPr="004020C9">
        <w:rPr>
          <w:rFonts w:ascii="Times New Roman" w:hAnsi="Times New Roman" w:cs="Times New Roman"/>
          <w:sz w:val="24"/>
          <w:szCs w:val="24"/>
        </w:rPr>
        <w:t>Jared Cooney Horvath Ph.D., M.Ed. [Psychology Today]. (2024, July 2). 5 Ways to Help Your Brain Learn Better.</w:t>
      </w:r>
      <w:ins w:id="137" w:author="Lucas Vandermaarel" w:date="2024-10-05T18:44:00Z" w16du:dateUtc="2024-10-05T22:44:00Z">
        <w:r w:rsidR="00422233">
          <w:rPr>
            <w:rFonts w:ascii="Times New Roman" w:hAnsi="Times New Roman" w:cs="Times New Roman"/>
            <w:sz w:val="24"/>
            <w:szCs w:val="24"/>
          </w:rPr>
          <w:t xml:space="preserve"> </w:t>
        </w:r>
        <w:r w:rsidR="00422233" w:rsidRPr="00422233">
          <w:rPr>
            <w:rFonts w:ascii="Times New Roman" w:hAnsi="Times New Roman" w:cs="Times New Roman"/>
            <w:sz w:val="24"/>
            <w:szCs w:val="24"/>
          </w:rPr>
          <w:t>https://www.psychologytoday.com/ca/articles/202407/5-ways-to-help-your-brain-learn-better</w:t>
        </w:r>
      </w:ins>
    </w:p>
    <w:sectPr w:rsidR="00B64232" w:rsidRPr="004020C9">
      <w:headerReference w:type="default" r:id="rId6"/>
      <w:pgSz w:w="12240" w:h="15840"/>
      <w:pgMar w:top="1440" w:right="1440" w:bottom="1440" w:left="144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E00D2" w14:textId="77777777" w:rsidR="00721E9C" w:rsidRDefault="00721E9C" w:rsidP="00BB03D1">
      <w:pPr>
        <w:spacing w:line="240" w:lineRule="auto"/>
      </w:pPr>
      <w:r>
        <w:separator/>
      </w:r>
    </w:p>
  </w:endnote>
  <w:endnote w:type="continuationSeparator" w:id="0">
    <w:p w14:paraId="6F7A442A" w14:textId="77777777" w:rsidR="00721E9C" w:rsidRDefault="00721E9C" w:rsidP="00BB0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9961B" w14:textId="77777777" w:rsidR="00721E9C" w:rsidRDefault="00721E9C" w:rsidP="00BB03D1">
      <w:pPr>
        <w:spacing w:line="240" w:lineRule="auto"/>
      </w:pPr>
      <w:r>
        <w:separator/>
      </w:r>
    </w:p>
  </w:footnote>
  <w:footnote w:type="continuationSeparator" w:id="0">
    <w:p w14:paraId="4FFC7026" w14:textId="77777777" w:rsidR="00721E9C" w:rsidRDefault="00721E9C" w:rsidP="00BB03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4A4B" w14:textId="2D7A64C6" w:rsidR="00BB03D1" w:rsidRDefault="00BB03D1">
    <w:pPr>
      <w:pStyle w:val="Header"/>
      <w:jc w:val="right"/>
    </w:pPr>
    <w:r>
      <w:br/>
    </w:r>
    <w:r>
      <w:br/>
    </w:r>
    <w:r>
      <w:br/>
      <w:t xml:space="preserve">Vandermaarel </w:t>
    </w:r>
    <w:sdt>
      <w:sdtPr>
        <w:id w:val="-21219835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F969C5" w14:textId="0D6CA5CC" w:rsidR="00BB03D1" w:rsidRDefault="00BB03D1" w:rsidP="00BB03D1">
    <w:pPr>
      <w:pStyle w:val="Header"/>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as Vandermaarel">
    <w15:presenceInfo w15:providerId="AD" w15:userId="S::Lucas.Vandermaarel@ed.amdsb.ca::b542cd7a-9ed3-4de6-a6a1-2459fb90d8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trackRevisions/>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32"/>
    <w:rsid w:val="000140E3"/>
    <w:rsid w:val="0002202E"/>
    <w:rsid w:val="00091E83"/>
    <w:rsid w:val="000C4D57"/>
    <w:rsid w:val="00100184"/>
    <w:rsid w:val="00142A43"/>
    <w:rsid w:val="001A05FE"/>
    <w:rsid w:val="001A0CC7"/>
    <w:rsid w:val="001A325E"/>
    <w:rsid w:val="001A4953"/>
    <w:rsid w:val="001B161E"/>
    <w:rsid w:val="001B4532"/>
    <w:rsid w:val="001C6C13"/>
    <w:rsid w:val="001F5FBD"/>
    <w:rsid w:val="0025121C"/>
    <w:rsid w:val="00276108"/>
    <w:rsid w:val="00284127"/>
    <w:rsid w:val="002A5830"/>
    <w:rsid w:val="002B1E31"/>
    <w:rsid w:val="002D20E3"/>
    <w:rsid w:val="002E43BB"/>
    <w:rsid w:val="002F72BC"/>
    <w:rsid w:val="00341CC3"/>
    <w:rsid w:val="00362A2E"/>
    <w:rsid w:val="0038006F"/>
    <w:rsid w:val="003B24EA"/>
    <w:rsid w:val="003C42CD"/>
    <w:rsid w:val="003C6803"/>
    <w:rsid w:val="004020C9"/>
    <w:rsid w:val="00405CE9"/>
    <w:rsid w:val="00410B0B"/>
    <w:rsid w:val="00422233"/>
    <w:rsid w:val="0042232E"/>
    <w:rsid w:val="004376C6"/>
    <w:rsid w:val="0046482F"/>
    <w:rsid w:val="004772A7"/>
    <w:rsid w:val="00485F62"/>
    <w:rsid w:val="004948C0"/>
    <w:rsid w:val="004B4238"/>
    <w:rsid w:val="004D5ADC"/>
    <w:rsid w:val="00577163"/>
    <w:rsid w:val="00577321"/>
    <w:rsid w:val="005A7265"/>
    <w:rsid w:val="005B0761"/>
    <w:rsid w:val="005C4B7D"/>
    <w:rsid w:val="005D5729"/>
    <w:rsid w:val="006A0E54"/>
    <w:rsid w:val="006A7D6D"/>
    <w:rsid w:val="006D4E6E"/>
    <w:rsid w:val="006E47B5"/>
    <w:rsid w:val="007072BD"/>
    <w:rsid w:val="00721E9C"/>
    <w:rsid w:val="007337B9"/>
    <w:rsid w:val="007366F7"/>
    <w:rsid w:val="00785E41"/>
    <w:rsid w:val="007B69B4"/>
    <w:rsid w:val="0082726C"/>
    <w:rsid w:val="008661B6"/>
    <w:rsid w:val="00867554"/>
    <w:rsid w:val="008850E0"/>
    <w:rsid w:val="008873F4"/>
    <w:rsid w:val="008A000D"/>
    <w:rsid w:val="008A6E3B"/>
    <w:rsid w:val="008C0092"/>
    <w:rsid w:val="008C786D"/>
    <w:rsid w:val="00903509"/>
    <w:rsid w:val="0092256F"/>
    <w:rsid w:val="00923EF3"/>
    <w:rsid w:val="009943CF"/>
    <w:rsid w:val="009B5C1D"/>
    <w:rsid w:val="009D6970"/>
    <w:rsid w:val="009E4103"/>
    <w:rsid w:val="00A055CD"/>
    <w:rsid w:val="00A34DB3"/>
    <w:rsid w:val="00A52BBC"/>
    <w:rsid w:val="00A53186"/>
    <w:rsid w:val="00A609E9"/>
    <w:rsid w:val="00A60C68"/>
    <w:rsid w:val="00A627A8"/>
    <w:rsid w:val="00AC0921"/>
    <w:rsid w:val="00B074F4"/>
    <w:rsid w:val="00B1266C"/>
    <w:rsid w:val="00B15262"/>
    <w:rsid w:val="00B64232"/>
    <w:rsid w:val="00B6553B"/>
    <w:rsid w:val="00B80C5C"/>
    <w:rsid w:val="00B97C76"/>
    <w:rsid w:val="00BB03D1"/>
    <w:rsid w:val="00BB7036"/>
    <w:rsid w:val="00BE3530"/>
    <w:rsid w:val="00BE6041"/>
    <w:rsid w:val="00C650D6"/>
    <w:rsid w:val="00C732F5"/>
    <w:rsid w:val="00C90E6D"/>
    <w:rsid w:val="00C974FB"/>
    <w:rsid w:val="00CA2A3A"/>
    <w:rsid w:val="00CA35D2"/>
    <w:rsid w:val="00CE5313"/>
    <w:rsid w:val="00CF23CD"/>
    <w:rsid w:val="00D3176E"/>
    <w:rsid w:val="00D369D9"/>
    <w:rsid w:val="00D633B1"/>
    <w:rsid w:val="00D770A2"/>
    <w:rsid w:val="00D8330A"/>
    <w:rsid w:val="00D867CB"/>
    <w:rsid w:val="00D968CA"/>
    <w:rsid w:val="00DF1208"/>
    <w:rsid w:val="00E00909"/>
    <w:rsid w:val="00E13ABC"/>
    <w:rsid w:val="00E41BA5"/>
    <w:rsid w:val="00E452DC"/>
    <w:rsid w:val="00E677F3"/>
    <w:rsid w:val="00E97ECB"/>
    <w:rsid w:val="00EB235B"/>
    <w:rsid w:val="00F16802"/>
    <w:rsid w:val="00F520AD"/>
    <w:rsid w:val="00F7242D"/>
    <w:rsid w:val="00F81C3A"/>
    <w:rsid w:val="00F82E13"/>
    <w:rsid w:val="00FB14DE"/>
    <w:rsid w:val="00FB21DF"/>
    <w:rsid w:val="00FC4851"/>
    <w:rsid w:val="00FD4F10"/>
    <w:rsid w:val="00FD5463"/>
    <w:rsid w:val="00FE64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F2574"/>
  <w15:docId w15:val="{F4E66AEB-22B0-4BE0-998A-44C3B11F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27"/>
    <w:pPr>
      <w:spacing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62184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184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1843"/>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1843"/>
    <w:pPr>
      <w:keepNext/>
      <w:keepLines/>
      <w:spacing w:before="80" w:after="40"/>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1843"/>
    <w:pPr>
      <w:keepNext/>
      <w:keepLines/>
      <w:spacing w:before="80" w:after="40"/>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1843"/>
    <w:pPr>
      <w:keepNext/>
      <w:keepLines/>
      <w:spacing w:before="40"/>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1843"/>
    <w:pPr>
      <w:keepNext/>
      <w:keepLines/>
      <w:spacing w:before="40"/>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1843"/>
    <w:pPr>
      <w:keepNext/>
      <w:keepLines/>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1843"/>
    <w:pPr>
      <w:keepNext/>
      <w:keepLines/>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2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2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2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2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2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2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2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2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2184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2184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2184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21843"/>
    <w:rPr>
      <w:i/>
      <w:iCs/>
      <w:color w:val="404040" w:themeColor="text1" w:themeTint="BF"/>
    </w:rPr>
  </w:style>
  <w:style w:type="character" w:styleId="IntenseEmphasis">
    <w:name w:val="Intense Emphasis"/>
    <w:basedOn w:val="DefaultParagraphFont"/>
    <w:uiPriority w:val="21"/>
    <w:qFormat/>
    <w:rsid w:val="00621843"/>
    <w:rPr>
      <w:i/>
      <w:iCs/>
      <w:color w:val="0F4761" w:themeColor="accent1" w:themeShade="BF"/>
    </w:rPr>
  </w:style>
  <w:style w:type="character" w:customStyle="1" w:styleId="IntenseQuoteChar">
    <w:name w:val="Intense Quote Char"/>
    <w:basedOn w:val="DefaultParagraphFont"/>
    <w:link w:val="IntenseQuote"/>
    <w:uiPriority w:val="30"/>
    <w:qFormat/>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21843"/>
    <w:pPr>
      <w:spacing w:after="80" w:line="240" w:lineRule="auto"/>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621843"/>
    <w:p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621843"/>
    <w:pPr>
      <w:spacing w:before="160" w:after="160"/>
      <w:jc w:val="center"/>
    </w:pPr>
    <w:rPr>
      <w:rFonts w:asciiTheme="minorHAnsi" w:eastAsiaTheme="minorHAnsi" w:hAnsiTheme="minorHAnsi" w:cstheme="minorBidi"/>
      <w:i/>
      <w:iCs/>
      <w:color w:val="404040" w:themeColor="text1" w:themeTint="BF"/>
      <w:kern w:val="2"/>
      <w:sz w:val="24"/>
      <w:szCs w:val="24"/>
      <w14:ligatures w14:val="standardContextual"/>
    </w:rPr>
  </w:style>
  <w:style w:type="paragraph" w:styleId="ListParagraph">
    <w:name w:val="List Paragraph"/>
    <w:basedOn w:val="Normal"/>
    <w:uiPriority w:val="34"/>
    <w:qFormat/>
    <w:rsid w:val="00621843"/>
    <w:pPr>
      <w:spacing w:after="160"/>
      <w:ind w:left="720"/>
      <w:contextualSpacing/>
    </w:pPr>
    <w:rPr>
      <w:rFonts w:asciiTheme="minorHAnsi" w:eastAsiaTheme="minorHAnsi" w:hAnsiTheme="minorHAnsi" w:cstheme="minorBidi"/>
      <w:kern w:val="2"/>
      <w:sz w:val="24"/>
      <w:szCs w:val="24"/>
      <w14:ligatures w14:val="standardContextual"/>
    </w:rPr>
  </w:style>
  <w:style w:type="paragraph" w:styleId="IntenseQuote">
    <w:name w:val="Intense Quote"/>
    <w:basedOn w:val="Normal"/>
    <w:next w:val="Normal"/>
    <w:link w:val="IntenseQuoteChar"/>
    <w:uiPriority w:val="30"/>
    <w:qFormat/>
    <w:rsid w:val="00621843"/>
    <w:pPr>
      <w:pBdr>
        <w:top w:val="single" w:sz="4" w:space="10" w:color="0F4761"/>
        <w:bottom w:val="single" w:sz="4" w:space="10" w:color="0F4761"/>
      </w:pBdr>
      <w:spacing w:before="360" w:after="360"/>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paragraph" w:styleId="Header">
    <w:name w:val="header"/>
    <w:basedOn w:val="Normal"/>
    <w:link w:val="HeaderChar"/>
    <w:uiPriority w:val="99"/>
    <w:unhideWhenUsed/>
    <w:rsid w:val="00BB03D1"/>
    <w:pPr>
      <w:tabs>
        <w:tab w:val="center" w:pos="4680"/>
        <w:tab w:val="right" w:pos="9360"/>
      </w:tabs>
      <w:spacing w:line="240" w:lineRule="auto"/>
    </w:pPr>
  </w:style>
  <w:style w:type="character" w:customStyle="1" w:styleId="HeaderChar">
    <w:name w:val="Header Char"/>
    <w:basedOn w:val="DefaultParagraphFont"/>
    <w:link w:val="Header"/>
    <w:uiPriority w:val="99"/>
    <w:rsid w:val="00BB03D1"/>
    <w:rPr>
      <w:rFonts w:ascii="Arial" w:eastAsia="Arial" w:hAnsi="Arial" w:cs="Arial"/>
      <w:kern w:val="0"/>
      <w:sz w:val="22"/>
      <w:szCs w:val="22"/>
      <w14:ligatures w14:val="none"/>
    </w:rPr>
  </w:style>
  <w:style w:type="paragraph" w:styleId="Footer">
    <w:name w:val="footer"/>
    <w:basedOn w:val="Normal"/>
    <w:link w:val="FooterChar"/>
    <w:uiPriority w:val="99"/>
    <w:unhideWhenUsed/>
    <w:rsid w:val="00BB03D1"/>
    <w:pPr>
      <w:tabs>
        <w:tab w:val="center" w:pos="4680"/>
        <w:tab w:val="right" w:pos="9360"/>
      </w:tabs>
      <w:spacing w:line="240" w:lineRule="auto"/>
    </w:pPr>
  </w:style>
  <w:style w:type="character" w:customStyle="1" w:styleId="FooterChar">
    <w:name w:val="Footer Char"/>
    <w:basedOn w:val="DefaultParagraphFont"/>
    <w:link w:val="Footer"/>
    <w:uiPriority w:val="99"/>
    <w:rsid w:val="00BB03D1"/>
    <w:rPr>
      <w:rFonts w:ascii="Arial" w:eastAsia="Arial" w:hAnsi="Arial" w:cs="Arial"/>
      <w:kern w:val="0"/>
      <w:sz w:val="22"/>
      <w:szCs w:val="22"/>
      <w14:ligatures w14:val="none"/>
    </w:rPr>
  </w:style>
  <w:style w:type="paragraph" w:styleId="Revision">
    <w:name w:val="Revision"/>
    <w:hidden/>
    <w:uiPriority w:val="99"/>
    <w:semiHidden/>
    <w:rsid w:val="00142A43"/>
    <w:pPr>
      <w:suppressAutoHyphens w:val="0"/>
    </w:pPr>
    <w:rPr>
      <w:rFonts w:ascii="Arial" w:eastAsia="Arial"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dc:description/>
  <cp:lastModifiedBy>Lucas Vandermaarel</cp:lastModifiedBy>
  <cp:revision>26</cp:revision>
  <dcterms:created xsi:type="dcterms:W3CDTF">2024-10-05T23:08:00Z</dcterms:created>
  <dcterms:modified xsi:type="dcterms:W3CDTF">2024-10-05T23:34:00Z</dcterms:modified>
  <dc:language>en-CA</dc:language>
</cp:coreProperties>
</file>