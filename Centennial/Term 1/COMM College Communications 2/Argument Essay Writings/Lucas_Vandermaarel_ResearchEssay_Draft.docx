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74CF6E" w14:textId="3092491F" w:rsidR="000370AE" w:rsidRDefault="000370AE" w:rsidP="008D2098">
      <w:pPr>
        <w:jc w:val="center"/>
        <w:rPr>
          <w:rFonts w:ascii="Times New Roman" w:hAnsi="Times New Roman" w:cs="Times New Roman"/>
        </w:rPr>
      </w:pPr>
    </w:p>
    <w:p w14:paraId="163B2F1D" w14:textId="77777777" w:rsidR="00FC4794" w:rsidRDefault="00FC4794" w:rsidP="008D2098">
      <w:pPr>
        <w:jc w:val="center"/>
        <w:rPr>
          <w:rFonts w:ascii="Times New Roman" w:hAnsi="Times New Roman" w:cs="Times New Roman"/>
        </w:rPr>
      </w:pPr>
    </w:p>
    <w:p w14:paraId="31876CDD" w14:textId="77777777" w:rsidR="00FC4794" w:rsidRDefault="00FC4794" w:rsidP="008D2098">
      <w:pPr>
        <w:jc w:val="center"/>
        <w:rPr>
          <w:rFonts w:ascii="Times New Roman" w:hAnsi="Times New Roman" w:cs="Times New Roman"/>
        </w:rPr>
      </w:pPr>
    </w:p>
    <w:p w14:paraId="3D9F1893" w14:textId="77777777" w:rsidR="00FC4794" w:rsidRDefault="00FC4794" w:rsidP="008D2098">
      <w:pPr>
        <w:jc w:val="center"/>
        <w:rPr>
          <w:rFonts w:ascii="Times New Roman" w:hAnsi="Times New Roman" w:cs="Times New Roman"/>
        </w:rPr>
      </w:pPr>
    </w:p>
    <w:p w14:paraId="64A6DBBA" w14:textId="77777777" w:rsidR="00FC4794" w:rsidRDefault="00FC4794" w:rsidP="008D2098">
      <w:pPr>
        <w:jc w:val="center"/>
        <w:rPr>
          <w:rFonts w:ascii="Times New Roman" w:hAnsi="Times New Roman" w:cs="Times New Roman"/>
        </w:rPr>
      </w:pPr>
    </w:p>
    <w:p w14:paraId="20F4AB79" w14:textId="77777777" w:rsidR="00FC4794" w:rsidRDefault="00FC4794" w:rsidP="008D2098">
      <w:pPr>
        <w:jc w:val="center"/>
        <w:rPr>
          <w:rFonts w:ascii="Times New Roman" w:hAnsi="Times New Roman" w:cs="Times New Roman"/>
        </w:rPr>
      </w:pPr>
    </w:p>
    <w:p w14:paraId="22927D9E" w14:textId="77777777" w:rsidR="00FC4794" w:rsidRDefault="00FC4794" w:rsidP="008D2098">
      <w:pPr>
        <w:jc w:val="center"/>
        <w:rPr>
          <w:rFonts w:ascii="Times New Roman" w:hAnsi="Times New Roman" w:cs="Times New Roman"/>
        </w:rPr>
      </w:pPr>
    </w:p>
    <w:p w14:paraId="6C5FA321" w14:textId="77777777" w:rsidR="00FC4794" w:rsidRDefault="00FC4794" w:rsidP="008D2098">
      <w:pPr>
        <w:jc w:val="center"/>
        <w:rPr>
          <w:rFonts w:ascii="Times New Roman" w:hAnsi="Times New Roman" w:cs="Times New Roman"/>
        </w:rPr>
      </w:pPr>
    </w:p>
    <w:p w14:paraId="696914C1" w14:textId="77777777" w:rsidR="00FC4794" w:rsidRDefault="00FC4794" w:rsidP="008D2098">
      <w:pPr>
        <w:jc w:val="center"/>
        <w:rPr>
          <w:rFonts w:ascii="Times New Roman" w:hAnsi="Times New Roman" w:cs="Times New Roman"/>
        </w:rPr>
      </w:pPr>
    </w:p>
    <w:p w14:paraId="71C0B1B6" w14:textId="77777777" w:rsidR="00FC4794" w:rsidRDefault="00FC4794" w:rsidP="008D2098">
      <w:pPr>
        <w:jc w:val="center"/>
        <w:rPr>
          <w:rFonts w:ascii="Times New Roman" w:hAnsi="Times New Roman" w:cs="Times New Roman"/>
        </w:rPr>
      </w:pPr>
    </w:p>
    <w:p w14:paraId="20098D85" w14:textId="7F4E1676" w:rsidR="008D2098" w:rsidRDefault="00FC4794" w:rsidP="008D2098">
      <w:pPr>
        <w:jc w:val="center"/>
        <w:rPr>
          <w:rFonts w:ascii="Times New Roman" w:hAnsi="Times New Roman" w:cs="Times New Roman"/>
        </w:rPr>
      </w:pPr>
      <w:r>
        <w:rPr>
          <w:rFonts w:ascii="Times New Roman" w:hAnsi="Times New Roman" w:cs="Times New Roman"/>
        </w:rPr>
        <w:t>From Connection to Division: The Impact of Social Media on Relationships</w:t>
      </w:r>
    </w:p>
    <w:p w14:paraId="0FE953F7" w14:textId="77777777" w:rsidR="008D2098" w:rsidRDefault="008D2098" w:rsidP="00FC4794">
      <w:pPr>
        <w:rPr>
          <w:rFonts w:ascii="Times New Roman" w:hAnsi="Times New Roman" w:cs="Times New Roman"/>
        </w:rPr>
      </w:pPr>
    </w:p>
    <w:p w14:paraId="0BE6DBFF" w14:textId="4FAF3F4E" w:rsidR="008D2098" w:rsidRDefault="008D2098" w:rsidP="008D2098">
      <w:pPr>
        <w:jc w:val="center"/>
        <w:rPr>
          <w:rFonts w:ascii="Times New Roman" w:hAnsi="Times New Roman" w:cs="Times New Roman"/>
        </w:rPr>
      </w:pPr>
      <w:r>
        <w:rPr>
          <w:rFonts w:ascii="Times New Roman" w:hAnsi="Times New Roman" w:cs="Times New Roman"/>
        </w:rPr>
        <w:t>Lucas Vandermaarel</w:t>
      </w:r>
    </w:p>
    <w:p w14:paraId="0B97DD62" w14:textId="0BFE5D92" w:rsidR="008D2098" w:rsidRDefault="008D2098" w:rsidP="008D2098">
      <w:pPr>
        <w:jc w:val="center"/>
        <w:rPr>
          <w:rFonts w:ascii="Times New Roman" w:hAnsi="Times New Roman" w:cs="Times New Roman"/>
        </w:rPr>
      </w:pPr>
      <w:r>
        <w:rPr>
          <w:rFonts w:ascii="Times New Roman" w:hAnsi="Times New Roman" w:cs="Times New Roman"/>
        </w:rPr>
        <w:t>COMM170: College Communications 2</w:t>
      </w:r>
    </w:p>
    <w:p w14:paraId="3183FD11" w14:textId="2DDDAACB" w:rsidR="008D2098" w:rsidRDefault="008D2098" w:rsidP="008D2098">
      <w:pPr>
        <w:jc w:val="center"/>
        <w:rPr>
          <w:rFonts w:ascii="Times New Roman" w:hAnsi="Times New Roman" w:cs="Times New Roman"/>
        </w:rPr>
      </w:pPr>
      <w:r>
        <w:rPr>
          <w:rFonts w:ascii="Times New Roman" w:hAnsi="Times New Roman" w:cs="Times New Roman"/>
        </w:rPr>
        <w:t>Joan Dundas</w:t>
      </w:r>
    </w:p>
    <w:p w14:paraId="61CBE385" w14:textId="7FDFF1D2" w:rsidR="008D2098" w:rsidRDefault="008D2098" w:rsidP="008D2098">
      <w:pPr>
        <w:jc w:val="center"/>
        <w:rPr>
          <w:rFonts w:ascii="Times New Roman" w:hAnsi="Times New Roman" w:cs="Times New Roman"/>
        </w:rPr>
      </w:pPr>
      <w:r>
        <w:rPr>
          <w:rFonts w:ascii="Times New Roman" w:hAnsi="Times New Roman" w:cs="Times New Roman"/>
        </w:rPr>
        <w:t xml:space="preserve">November </w:t>
      </w:r>
      <w:ins w:id="0" w:author="Lucas Vandermaarel" w:date="2024-11-23T17:31:00Z" w16du:dateUtc="2024-11-23T22:31:00Z">
        <w:r w:rsidR="00535E89">
          <w:rPr>
            <w:rFonts w:ascii="Times New Roman" w:hAnsi="Times New Roman" w:cs="Times New Roman"/>
          </w:rPr>
          <w:t>24</w:t>
        </w:r>
      </w:ins>
      <w:del w:id="1" w:author="Lucas Vandermaarel" w:date="2024-11-23T17:31:00Z" w16du:dateUtc="2024-11-23T22:31:00Z">
        <w:r w:rsidDel="00535E89">
          <w:rPr>
            <w:rFonts w:ascii="Times New Roman" w:hAnsi="Times New Roman" w:cs="Times New Roman"/>
          </w:rPr>
          <w:delText>10</w:delText>
        </w:r>
      </w:del>
      <w:r>
        <w:rPr>
          <w:rFonts w:ascii="Times New Roman" w:hAnsi="Times New Roman" w:cs="Times New Roman"/>
        </w:rPr>
        <w:t>, 2024</w:t>
      </w:r>
    </w:p>
    <w:p w14:paraId="15613F2D" w14:textId="77777777" w:rsidR="00FC4794" w:rsidRDefault="00FC4794" w:rsidP="008D2098">
      <w:pPr>
        <w:jc w:val="center"/>
        <w:rPr>
          <w:rFonts w:ascii="Times New Roman" w:hAnsi="Times New Roman" w:cs="Times New Roman"/>
        </w:rPr>
      </w:pPr>
    </w:p>
    <w:p w14:paraId="6C0ABB5D" w14:textId="77777777" w:rsidR="00FC4794" w:rsidRDefault="00FC4794" w:rsidP="008D2098">
      <w:pPr>
        <w:jc w:val="center"/>
        <w:rPr>
          <w:rFonts w:ascii="Times New Roman" w:hAnsi="Times New Roman" w:cs="Times New Roman"/>
        </w:rPr>
      </w:pPr>
    </w:p>
    <w:p w14:paraId="34AA3302" w14:textId="77777777" w:rsidR="00FC4794" w:rsidRDefault="00FC4794" w:rsidP="008D2098">
      <w:pPr>
        <w:jc w:val="center"/>
        <w:rPr>
          <w:rFonts w:ascii="Times New Roman" w:hAnsi="Times New Roman" w:cs="Times New Roman"/>
        </w:rPr>
      </w:pPr>
    </w:p>
    <w:p w14:paraId="6CB494F0" w14:textId="77777777" w:rsidR="00FC4794" w:rsidRDefault="00FC4794" w:rsidP="008D2098">
      <w:pPr>
        <w:jc w:val="center"/>
        <w:rPr>
          <w:rFonts w:ascii="Times New Roman" w:hAnsi="Times New Roman" w:cs="Times New Roman"/>
        </w:rPr>
      </w:pPr>
    </w:p>
    <w:p w14:paraId="54D8A86D" w14:textId="77777777" w:rsidR="00FC4794" w:rsidRDefault="00FC4794" w:rsidP="008D2098">
      <w:pPr>
        <w:jc w:val="center"/>
        <w:rPr>
          <w:rFonts w:ascii="Times New Roman" w:hAnsi="Times New Roman" w:cs="Times New Roman"/>
        </w:rPr>
      </w:pPr>
    </w:p>
    <w:p w14:paraId="371A0FBA" w14:textId="77777777" w:rsidR="00FC4794" w:rsidRDefault="00FC4794" w:rsidP="008D2098">
      <w:pPr>
        <w:jc w:val="center"/>
        <w:rPr>
          <w:rFonts w:ascii="Times New Roman" w:hAnsi="Times New Roman" w:cs="Times New Roman"/>
        </w:rPr>
      </w:pPr>
    </w:p>
    <w:p w14:paraId="3456FBCB" w14:textId="77777777" w:rsidR="00FC4794" w:rsidRDefault="00FC4794" w:rsidP="008D2098">
      <w:pPr>
        <w:jc w:val="center"/>
        <w:rPr>
          <w:rFonts w:ascii="Times New Roman" w:hAnsi="Times New Roman" w:cs="Times New Roman"/>
        </w:rPr>
      </w:pPr>
    </w:p>
    <w:p w14:paraId="7A407555" w14:textId="77777777" w:rsidR="00FC4794" w:rsidRDefault="00FC4794" w:rsidP="008D2098">
      <w:pPr>
        <w:jc w:val="center"/>
        <w:rPr>
          <w:rFonts w:ascii="Times New Roman" w:hAnsi="Times New Roman" w:cs="Times New Roman"/>
        </w:rPr>
      </w:pPr>
    </w:p>
    <w:p w14:paraId="25182A7F" w14:textId="77777777" w:rsidR="00FC4794" w:rsidRDefault="00FC4794" w:rsidP="008D2098">
      <w:pPr>
        <w:jc w:val="center"/>
        <w:rPr>
          <w:rFonts w:ascii="Times New Roman" w:hAnsi="Times New Roman" w:cs="Times New Roman"/>
        </w:rPr>
      </w:pPr>
    </w:p>
    <w:p w14:paraId="7B340180" w14:textId="77777777" w:rsidR="00FC4794" w:rsidRDefault="00FC4794" w:rsidP="008D2098">
      <w:pPr>
        <w:jc w:val="center"/>
        <w:rPr>
          <w:rFonts w:ascii="Times New Roman" w:hAnsi="Times New Roman" w:cs="Times New Roman"/>
        </w:rPr>
      </w:pPr>
    </w:p>
    <w:p w14:paraId="4EAB1C03" w14:textId="77777777" w:rsidR="00F33A0A" w:rsidRDefault="00F33A0A" w:rsidP="00B64E3C">
      <w:pPr>
        <w:spacing w:line="480" w:lineRule="auto"/>
        <w:rPr>
          <w:rFonts w:ascii="Times New Roman" w:hAnsi="Times New Roman" w:cs="Times New Roman"/>
        </w:rPr>
      </w:pPr>
    </w:p>
    <w:p w14:paraId="5CB6C828" w14:textId="7A4BF2B6" w:rsidR="00B64E3C" w:rsidRPr="00D97B55" w:rsidRDefault="00B64E3C" w:rsidP="00B64E3C">
      <w:pPr>
        <w:spacing w:line="480" w:lineRule="auto"/>
        <w:rPr>
          <w:u w:val="single"/>
        </w:rPr>
      </w:pPr>
      <w:r w:rsidRPr="00D97B55">
        <w:rPr>
          <w:u w:val="single"/>
        </w:rPr>
        <w:lastRenderedPageBreak/>
        <w:t>INTRODUCTION</w:t>
      </w:r>
    </w:p>
    <w:p w14:paraId="6B299B91" w14:textId="57221483" w:rsidR="00B64E3C" w:rsidDel="00535E89" w:rsidRDefault="00B64E3C" w:rsidP="00B64E3C">
      <w:pPr>
        <w:spacing w:line="480" w:lineRule="auto"/>
        <w:ind w:firstLine="720"/>
        <w:rPr>
          <w:del w:id="2" w:author="Lucas Vandermaarel" w:date="2024-11-23T17:31:00Z" w16du:dateUtc="2024-11-23T22:31:00Z"/>
          <w:rFonts w:ascii="Times New Roman" w:hAnsi="Times New Roman" w:cs="Times New Roman"/>
        </w:rPr>
      </w:pPr>
      <w:r w:rsidRPr="00C12BBF">
        <w:rPr>
          <w:rFonts w:ascii="Times New Roman" w:hAnsi="Times New Roman" w:cs="Times New Roman"/>
        </w:rPr>
        <w:t xml:space="preserve">Social media has </w:t>
      </w:r>
      <w:del w:id="3" w:author="Lucas Vandermaarel" w:date="2024-11-23T17:31:00Z" w16du:dateUtc="2024-11-23T22:31:00Z">
        <w:r w:rsidRPr="00C12BBF" w:rsidDel="00535E89">
          <w:rPr>
            <w:rFonts w:ascii="Times New Roman" w:hAnsi="Times New Roman" w:cs="Times New Roman"/>
          </w:rPr>
          <w:delText xml:space="preserve">integrated </w:delText>
        </w:r>
      </w:del>
      <w:r w:rsidRPr="00C12BBF">
        <w:rPr>
          <w:rFonts w:ascii="Times New Roman" w:hAnsi="Times New Roman" w:cs="Times New Roman"/>
        </w:rPr>
        <w:t>fully</w:t>
      </w:r>
      <w:ins w:id="4" w:author="Lucas Vandermaarel" w:date="2024-11-23T17:31:00Z" w16du:dateUtc="2024-11-23T22:31:00Z">
        <w:r w:rsidR="00535E89">
          <w:rPr>
            <w:rFonts w:ascii="Times New Roman" w:hAnsi="Times New Roman" w:cs="Times New Roman"/>
          </w:rPr>
          <w:t xml:space="preserve"> integrated</w:t>
        </w:r>
      </w:ins>
      <w:r w:rsidRPr="00C12BBF">
        <w:rPr>
          <w:rFonts w:ascii="Times New Roman" w:hAnsi="Times New Roman" w:cs="Times New Roman"/>
        </w:rPr>
        <w:t xml:space="preserve"> into our modern lives and due to social media’s wide use and its potential negative effect</w:t>
      </w:r>
    </w:p>
    <w:p w14:paraId="3641FF3D" w14:textId="354F18C1" w:rsidR="00B64E3C" w:rsidRDefault="00B64E3C">
      <w:pPr>
        <w:spacing w:line="480" w:lineRule="auto"/>
        <w:pPrChange w:id="5" w:author="Lucas Vandermaarel" w:date="2024-11-23T17:31:00Z" w16du:dateUtc="2024-11-23T22:31:00Z">
          <w:pPr>
            <w:spacing w:line="480" w:lineRule="auto"/>
            <w:ind w:firstLine="720"/>
          </w:pPr>
        </w:pPrChange>
      </w:pPr>
      <w:r w:rsidRPr="00C12BBF">
        <w:rPr>
          <w:rFonts w:ascii="Times New Roman" w:hAnsi="Times New Roman" w:cs="Times New Roman"/>
        </w:rPr>
        <w:t xml:space="preserve">s on relationships, an exploration into the research that has been done is warranted. In “Why Social Media is Ruining Your Relationships” by Katherine Ormerod, published on May 29th, 2019, Ormerod’s argues that social media creates more superficial relationships and increased feelings of loneliness and isolation. </w:t>
      </w:r>
      <w:del w:id="6" w:author="Lucas Vandermaarel" w:date="2024-11-23T17:36:00Z" w16du:dateUtc="2024-11-23T22:36:00Z">
        <w:r w:rsidRPr="00C12BBF" w:rsidDel="00535E89">
          <w:rPr>
            <w:rFonts w:ascii="Times New Roman" w:hAnsi="Times New Roman" w:cs="Times New Roman"/>
          </w:rPr>
          <w:delText>Omerod’s</w:delText>
        </w:r>
      </w:del>
      <w:ins w:id="7" w:author="Lucas Vandermaarel" w:date="2024-11-23T17:36:00Z" w16du:dateUtc="2024-11-23T22:36:00Z">
        <w:r w:rsidR="00535E89" w:rsidRPr="00C12BBF">
          <w:rPr>
            <w:rFonts w:ascii="Times New Roman" w:hAnsi="Times New Roman" w:cs="Times New Roman"/>
          </w:rPr>
          <w:t>Ormerod’s</w:t>
        </w:r>
      </w:ins>
      <w:r w:rsidRPr="00C12BBF">
        <w:rPr>
          <w:rFonts w:ascii="Times New Roman" w:hAnsi="Times New Roman" w:cs="Times New Roman"/>
        </w:rPr>
        <w:t xml:space="preserve"> article speaks well on the negative affects social media has on relationships, but a deeper examination of research reveals stronger evidence of social media promoting superficial connections, negatively impacting relationships due to reduced mental well-being, and that social media increases the creation of parasocial relationships.</w:t>
      </w:r>
      <w:ins w:id="8" w:author="Lucas Vandermaarel" w:date="2024-11-23T17:33:00Z" w16du:dateUtc="2024-11-23T22:33:00Z">
        <w:r w:rsidR="00535E89">
          <w:rPr>
            <w:rFonts w:ascii="Times New Roman" w:hAnsi="Times New Roman" w:cs="Times New Roman"/>
          </w:rPr>
          <w:t xml:space="preserve"> </w:t>
        </w:r>
      </w:ins>
      <w:ins w:id="9" w:author="Lucas Vandermaarel" w:date="2024-11-23T17:34:00Z" w16du:dateUtc="2024-11-23T22:34:00Z">
        <w:r w:rsidR="00535E89" w:rsidRPr="00075974">
          <w:rPr>
            <w:rFonts w:ascii="Times New Roman" w:hAnsi="Times New Roman" w:cs="Times New Roman"/>
          </w:rPr>
          <w:t>Overall, Ormerod’s negative view appears to be true.</w:t>
        </w:r>
      </w:ins>
      <w:r w:rsidRPr="00C12BBF">
        <w:rPr>
          <w:rFonts w:ascii="Times New Roman" w:hAnsi="Times New Roman" w:cs="Times New Roman"/>
        </w:rPr>
        <w:t xml:space="preserve"> </w:t>
      </w:r>
      <w:del w:id="10" w:author="Lucas Vandermaarel" w:date="2024-11-23T17:33:00Z" w16du:dateUtc="2024-11-23T22:33:00Z">
        <w:r w:rsidRPr="00C12BBF" w:rsidDel="00535E89">
          <w:rPr>
            <w:rFonts w:ascii="Times New Roman" w:hAnsi="Times New Roman" w:cs="Times New Roman"/>
          </w:rPr>
          <w:delText>This essay aims to provide a comprehensive understanding of the effects social media has on relationships.</w:delText>
        </w:r>
      </w:del>
      <w:r w:rsidRPr="00C12BBF">
        <w:rPr>
          <w:rFonts w:ascii="Times New Roman" w:hAnsi="Times New Roman" w:cs="Times New Roman"/>
        </w:rPr>
        <w:br/>
      </w:r>
      <w:r>
        <w:rPr>
          <w:rFonts w:ascii="Times New Roman" w:hAnsi="Times New Roman" w:cs="Times New Roman"/>
        </w:rPr>
        <w:br/>
      </w:r>
      <w:r w:rsidRPr="00D97B55">
        <w:rPr>
          <w:u w:val="single"/>
        </w:rPr>
        <w:t>SUMMARY</w:t>
      </w:r>
    </w:p>
    <w:p w14:paraId="468B8615" w14:textId="3CD4C553" w:rsidR="008A1E55" w:rsidRDefault="00B64E3C" w:rsidP="00B64E3C">
      <w:pPr>
        <w:spacing w:line="480" w:lineRule="auto"/>
        <w:ind w:firstLine="720"/>
        <w:rPr>
          <w:ins w:id="11" w:author="Lucas Vandermaarel" w:date="2024-11-23T17:37:00Z" w16du:dateUtc="2024-11-23T22:37:00Z"/>
          <w:rFonts w:ascii="Times New Roman" w:hAnsi="Times New Roman" w:cs="Times New Roman"/>
        </w:rPr>
      </w:pPr>
      <w:r w:rsidRPr="00075974">
        <w:rPr>
          <w:rFonts w:ascii="Times New Roman" w:hAnsi="Times New Roman" w:cs="Times New Roman"/>
        </w:rPr>
        <w:t xml:space="preserve">Ormerod argues that social media creates more superficial relationships and increased feelings of loneliness and isolation. Ormerod highlights the differences between actively engaging with others online and observing without interacting. She contends that social media can be used in a way that is not harmful, but ultimately Ormerod believes that most use social media in a way that is detrimental. </w:t>
      </w:r>
      <w:del w:id="12" w:author="Lucas Vandermaarel" w:date="2024-11-23T20:55:00Z" w16du:dateUtc="2024-11-24T01:55:00Z">
        <w:r w:rsidRPr="00075974" w:rsidDel="00B53390">
          <w:rPr>
            <w:rFonts w:ascii="Times New Roman" w:hAnsi="Times New Roman" w:cs="Times New Roman"/>
          </w:rPr>
          <w:delText xml:space="preserve">Ultimately, Ormerod believes that social media platforms make us feel like we are connected with one another, but the nature of social media interactions lacks depth. </w:delText>
        </w:r>
      </w:del>
      <w:ins w:id="13" w:author="Lucas Vandermaarel" w:date="2024-11-23T18:08:00Z" w16du:dateUtc="2024-11-23T23:08:00Z">
        <w:r w:rsidR="003F00C1">
          <w:rPr>
            <w:rFonts w:ascii="Times New Roman" w:hAnsi="Times New Roman" w:cs="Times New Roman"/>
          </w:rPr>
          <w:t>She uses</w:t>
        </w:r>
      </w:ins>
      <w:ins w:id="14" w:author="Lucas Vandermaarel" w:date="2024-11-23T18:03:00Z" w16du:dateUtc="2024-11-23T23:03:00Z">
        <w:r w:rsidR="003F00C1">
          <w:rPr>
            <w:rFonts w:ascii="Times New Roman" w:hAnsi="Times New Roman" w:cs="Times New Roman"/>
          </w:rPr>
          <w:t xml:space="preserve"> Dunbar’s Number </w:t>
        </w:r>
      </w:ins>
      <w:ins w:id="15" w:author="Lucas Vandermaarel" w:date="2024-11-23T18:08:00Z" w16du:dateUtc="2024-11-23T23:08:00Z">
        <w:r w:rsidR="003F00C1">
          <w:rPr>
            <w:rFonts w:ascii="Times New Roman" w:hAnsi="Times New Roman" w:cs="Times New Roman"/>
          </w:rPr>
          <w:t>to su</w:t>
        </w:r>
      </w:ins>
      <w:ins w:id="16" w:author="Lucas Vandermaarel" w:date="2024-11-23T18:09:00Z" w16du:dateUtc="2024-11-23T23:09:00Z">
        <w:r w:rsidR="003F00C1">
          <w:rPr>
            <w:rFonts w:ascii="Times New Roman" w:hAnsi="Times New Roman" w:cs="Times New Roman"/>
          </w:rPr>
          <w:t xml:space="preserve">pport her claims by connecting the suggested limit of 150 meaningful relationships to the hundreds or thousands of people you can </w:t>
        </w:r>
      </w:ins>
      <w:ins w:id="17" w:author="Lucas Vandermaarel" w:date="2024-11-23T20:52:00Z" w16du:dateUtc="2024-11-24T01:52:00Z">
        <w:r w:rsidR="007940B6">
          <w:rPr>
            <w:rFonts w:ascii="Times New Roman" w:hAnsi="Times New Roman" w:cs="Times New Roman"/>
          </w:rPr>
          <w:t xml:space="preserve">easily </w:t>
        </w:r>
      </w:ins>
      <w:ins w:id="18" w:author="Lucas Vandermaarel" w:date="2024-11-23T18:09:00Z" w16du:dateUtc="2024-11-23T23:09:00Z">
        <w:r w:rsidR="003F00C1">
          <w:rPr>
            <w:rFonts w:ascii="Times New Roman" w:hAnsi="Times New Roman" w:cs="Times New Roman"/>
          </w:rPr>
          <w:t xml:space="preserve">interact </w:t>
        </w:r>
        <w:r w:rsidR="003F00C1">
          <w:rPr>
            <w:rFonts w:ascii="Times New Roman" w:hAnsi="Times New Roman" w:cs="Times New Roman"/>
          </w:rPr>
          <w:lastRenderedPageBreak/>
          <w:t>with onl</w:t>
        </w:r>
      </w:ins>
      <w:ins w:id="19" w:author="Lucas Vandermaarel" w:date="2024-11-23T18:10:00Z" w16du:dateUtc="2024-11-23T23:10:00Z">
        <w:r w:rsidR="003F00C1">
          <w:rPr>
            <w:rFonts w:ascii="Times New Roman" w:hAnsi="Times New Roman" w:cs="Times New Roman"/>
          </w:rPr>
          <w:t xml:space="preserve">ine. </w:t>
        </w:r>
      </w:ins>
      <w:ins w:id="20" w:author="Lucas Vandermaarel" w:date="2024-11-23T20:52:00Z" w16du:dateUtc="2024-11-24T01:52:00Z">
        <w:r w:rsidR="007940B6">
          <w:rPr>
            <w:rFonts w:ascii="Times New Roman" w:hAnsi="Times New Roman" w:cs="Times New Roman"/>
          </w:rPr>
          <w:t>Ormerod</w:t>
        </w:r>
      </w:ins>
      <w:ins w:id="21" w:author="Lucas Vandermaarel" w:date="2024-11-23T18:10:00Z" w16du:dateUtc="2024-11-23T23:10:00Z">
        <w:r w:rsidR="003F00C1">
          <w:rPr>
            <w:rFonts w:ascii="Times New Roman" w:hAnsi="Times New Roman" w:cs="Times New Roman"/>
          </w:rPr>
          <w:t xml:space="preserve"> claims that “most of these people are not your friends” (Ormerod, 2019)</w:t>
        </w:r>
      </w:ins>
      <w:ins w:id="22" w:author="Lucas Vandermaarel" w:date="2024-11-23T20:59:00Z" w16du:dateUtc="2024-11-24T01:59:00Z">
        <w:r w:rsidR="00CA1B64">
          <w:rPr>
            <w:rFonts w:ascii="Times New Roman" w:hAnsi="Times New Roman" w:cs="Times New Roman"/>
          </w:rPr>
          <w:t>,</w:t>
        </w:r>
      </w:ins>
      <w:ins w:id="23" w:author="Lucas Vandermaarel" w:date="2024-11-23T20:53:00Z" w16du:dateUtc="2024-11-24T01:53:00Z">
        <w:r w:rsidR="007940B6">
          <w:rPr>
            <w:rFonts w:ascii="Times New Roman" w:hAnsi="Times New Roman" w:cs="Times New Roman"/>
          </w:rPr>
          <w:t xml:space="preserve"> to build </w:t>
        </w:r>
      </w:ins>
      <w:ins w:id="24" w:author="Lucas Vandermaarel" w:date="2024-11-23T20:59:00Z" w16du:dateUtc="2024-11-24T01:59:00Z">
        <w:r w:rsidR="00DB7116">
          <w:rPr>
            <w:rFonts w:ascii="Times New Roman" w:hAnsi="Times New Roman" w:cs="Times New Roman"/>
          </w:rPr>
          <w:t>off</w:t>
        </w:r>
      </w:ins>
      <w:ins w:id="25" w:author="Lucas Vandermaarel" w:date="2024-11-23T20:53:00Z" w16du:dateUtc="2024-11-24T01:53:00Z">
        <w:r w:rsidR="007940B6">
          <w:rPr>
            <w:rFonts w:ascii="Times New Roman" w:hAnsi="Times New Roman" w:cs="Times New Roman"/>
          </w:rPr>
          <w:t xml:space="preserve"> Dunbar’s Number theory</w:t>
        </w:r>
      </w:ins>
      <w:ins w:id="26" w:author="Lucas Vandermaarel" w:date="2024-11-23T20:52:00Z" w16du:dateUtc="2024-11-24T01:52:00Z">
        <w:r w:rsidR="007940B6">
          <w:rPr>
            <w:rFonts w:ascii="Times New Roman" w:hAnsi="Times New Roman" w:cs="Times New Roman"/>
          </w:rPr>
          <w:t xml:space="preserve"> </w:t>
        </w:r>
      </w:ins>
      <w:ins w:id="27" w:author="Lucas Vandermaarel" w:date="2024-11-23T20:53:00Z" w16du:dateUtc="2024-11-24T01:53:00Z">
        <w:r w:rsidR="007940B6">
          <w:rPr>
            <w:rFonts w:ascii="Times New Roman" w:hAnsi="Times New Roman" w:cs="Times New Roman"/>
          </w:rPr>
          <w:t>and explain how relationshi</w:t>
        </w:r>
      </w:ins>
      <w:ins w:id="28" w:author="Lucas Vandermaarel" w:date="2024-11-23T20:54:00Z" w16du:dateUtc="2024-11-24T01:54:00Z">
        <w:r w:rsidR="007940B6">
          <w:rPr>
            <w:rFonts w:ascii="Times New Roman" w:hAnsi="Times New Roman" w:cs="Times New Roman"/>
          </w:rPr>
          <w:t>p interactions on social media cannot replace offline, genuine connections.</w:t>
        </w:r>
      </w:ins>
      <w:ins w:id="29" w:author="Lucas Vandermaarel" w:date="2024-11-23T20:55:00Z" w16du:dateUtc="2024-11-24T01:55:00Z">
        <w:r w:rsidR="00B53390" w:rsidRPr="00075974">
          <w:rPr>
            <w:rFonts w:ascii="Times New Roman" w:hAnsi="Times New Roman" w:cs="Times New Roman"/>
          </w:rPr>
          <w:t xml:space="preserve"> O</w:t>
        </w:r>
        <w:r w:rsidR="00B53390">
          <w:rPr>
            <w:rFonts w:ascii="Times New Roman" w:hAnsi="Times New Roman" w:cs="Times New Roman"/>
          </w:rPr>
          <w:t>verall, Ormerod</w:t>
        </w:r>
      </w:ins>
      <w:ins w:id="30" w:author="Lucas Vandermaarel" w:date="2024-11-23T20:56:00Z" w16du:dateUtc="2024-11-24T01:56:00Z">
        <w:r w:rsidR="00B53390">
          <w:rPr>
            <w:rFonts w:ascii="Times New Roman" w:hAnsi="Times New Roman" w:cs="Times New Roman"/>
          </w:rPr>
          <w:t>’s article warns readers</w:t>
        </w:r>
      </w:ins>
      <w:ins w:id="31" w:author="Lucas Vandermaarel" w:date="2024-11-23T20:55:00Z" w16du:dateUtc="2024-11-24T01:55:00Z">
        <w:r w:rsidR="00B53390" w:rsidRPr="00075974">
          <w:rPr>
            <w:rFonts w:ascii="Times New Roman" w:hAnsi="Times New Roman" w:cs="Times New Roman"/>
          </w:rPr>
          <w:t xml:space="preserve"> that social media platforms make us feel like we are connected with one another</w:t>
        </w:r>
      </w:ins>
      <w:ins w:id="32" w:author="Lucas Vandermaarel" w:date="2024-11-23T21:02:00Z" w16du:dateUtc="2024-11-24T02:02:00Z">
        <w:r w:rsidR="00BC0F69">
          <w:rPr>
            <w:rFonts w:ascii="Times New Roman" w:hAnsi="Times New Roman" w:cs="Times New Roman"/>
          </w:rPr>
          <w:t xml:space="preserve"> while </w:t>
        </w:r>
      </w:ins>
      <w:ins w:id="33" w:author="Lucas Vandermaarel" w:date="2024-11-23T20:56:00Z" w16du:dateUtc="2024-11-24T01:56:00Z">
        <w:r w:rsidR="00DB7116">
          <w:rPr>
            <w:rFonts w:ascii="Times New Roman" w:hAnsi="Times New Roman" w:cs="Times New Roman"/>
          </w:rPr>
          <w:t xml:space="preserve">offering a replacement for </w:t>
        </w:r>
      </w:ins>
      <w:ins w:id="34" w:author="Lucas Vandermaarel" w:date="2024-11-23T20:57:00Z" w16du:dateUtc="2024-11-24T01:57:00Z">
        <w:r w:rsidR="00DB7116">
          <w:rPr>
            <w:rFonts w:ascii="Times New Roman" w:hAnsi="Times New Roman" w:cs="Times New Roman"/>
          </w:rPr>
          <w:t xml:space="preserve">authentic </w:t>
        </w:r>
      </w:ins>
      <w:ins w:id="35" w:author="Lucas Vandermaarel" w:date="2024-11-23T21:02:00Z" w16du:dateUtc="2024-11-24T02:02:00Z">
        <w:r w:rsidR="00BC0F69">
          <w:rPr>
            <w:rFonts w:ascii="Times New Roman" w:hAnsi="Times New Roman" w:cs="Times New Roman"/>
          </w:rPr>
          <w:t>interactions</w:t>
        </w:r>
        <w:r w:rsidR="003F7ADB">
          <w:rPr>
            <w:rFonts w:ascii="Times New Roman" w:hAnsi="Times New Roman" w:cs="Times New Roman"/>
          </w:rPr>
          <w:t xml:space="preserve"> and </w:t>
        </w:r>
      </w:ins>
      <w:ins w:id="36" w:author="Lucas Vandermaarel" w:date="2024-11-23T20:58:00Z" w16du:dateUtc="2024-11-24T01:58:00Z">
        <w:r w:rsidR="00DB7116">
          <w:rPr>
            <w:rFonts w:ascii="Times New Roman" w:hAnsi="Times New Roman" w:cs="Times New Roman"/>
          </w:rPr>
          <w:t>highlight</w:t>
        </w:r>
      </w:ins>
      <w:ins w:id="37" w:author="Lucas Vandermaarel" w:date="2024-11-23T21:00:00Z" w16du:dateUtc="2024-11-24T02:00:00Z">
        <w:r w:rsidR="00CA1B64">
          <w:rPr>
            <w:rFonts w:ascii="Times New Roman" w:hAnsi="Times New Roman" w:cs="Times New Roman"/>
          </w:rPr>
          <w:t>s</w:t>
        </w:r>
      </w:ins>
      <w:ins w:id="38" w:author="Lucas Vandermaarel" w:date="2024-11-23T20:59:00Z" w16du:dateUtc="2024-11-24T01:59:00Z">
        <w:r w:rsidR="00DB7116">
          <w:rPr>
            <w:rFonts w:ascii="Times New Roman" w:hAnsi="Times New Roman" w:cs="Times New Roman"/>
          </w:rPr>
          <w:t xml:space="preserve"> the importance of</w:t>
        </w:r>
      </w:ins>
      <w:ins w:id="39" w:author="Lucas Vandermaarel" w:date="2024-11-23T20:57:00Z" w16du:dateUtc="2024-11-24T01:57:00Z">
        <w:r w:rsidR="00DB7116">
          <w:rPr>
            <w:rFonts w:ascii="Times New Roman" w:hAnsi="Times New Roman" w:cs="Times New Roman"/>
          </w:rPr>
          <w:t xml:space="preserve"> meaningful in-person interactions </w:t>
        </w:r>
      </w:ins>
      <w:ins w:id="40" w:author="Lucas Vandermaarel" w:date="2024-11-23T21:01:00Z" w16du:dateUtc="2024-11-24T02:01:00Z">
        <w:r w:rsidR="00CF47D6">
          <w:rPr>
            <w:rFonts w:ascii="Times New Roman" w:hAnsi="Times New Roman" w:cs="Times New Roman"/>
          </w:rPr>
          <w:t>for the creation and maintenance of</w:t>
        </w:r>
        <w:r w:rsidR="00221075">
          <w:rPr>
            <w:rFonts w:ascii="Times New Roman" w:hAnsi="Times New Roman" w:cs="Times New Roman"/>
          </w:rPr>
          <w:t xml:space="preserve"> intimate</w:t>
        </w:r>
      </w:ins>
      <w:ins w:id="41" w:author="Lucas Vandermaarel" w:date="2024-11-23T20:58:00Z" w16du:dateUtc="2024-11-24T01:58:00Z">
        <w:r w:rsidR="00DB7116">
          <w:rPr>
            <w:rFonts w:ascii="Times New Roman" w:hAnsi="Times New Roman" w:cs="Times New Roman"/>
          </w:rPr>
          <w:t xml:space="preserve"> relationships</w:t>
        </w:r>
      </w:ins>
      <w:ins w:id="42" w:author="Lucas Vandermaarel" w:date="2024-11-23T20:55:00Z" w16du:dateUtc="2024-11-24T01:55:00Z">
        <w:r w:rsidR="00B53390" w:rsidRPr="00075974">
          <w:rPr>
            <w:rFonts w:ascii="Times New Roman" w:hAnsi="Times New Roman" w:cs="Times New Roman"/>
          </w:rPr>
          <w:t xml:space="preserve">. </w:t>
        </w:r>
      </w:ins>
      <w:del w:id="43" w:author="Lucas Vandermaarel" w:date="2024-11-23T17:34:00Z" w16du:dateUtc="2024-11-23T22:34:00Z">
        <w:r w:rsidRPr="00075974" w:rsidDel="00535E89">
          <w:rPr>
            <w:rFonts w:ascii="Times New Roman" w:hAnsi="Times New Roman" w:cs="Times New Roman"/>
          </w:rPr>
          <w:delText xml:space="preserve">Built upon Ormerod’s points, this piece delves deeper into what research says about social media and relationships, its negative and positive impacts, and provide readers with information to ponder about when they pick up their phones. The evidence suggests that social media promotes superficial connections, negatively impacts relationships due to reduced mental well-being, and increases the creation of parasocial relationships. </w:delText>
        </w:r>
      </w:del>
      <w:del w:id="44" w:author="Lucas Vandermaarel" w:date="2024-11-23T17:33:00Z" w16du:dateUtc="2024-11-23T22:33:00Z">
        <w:r w:rsidRPr="00075974" w:rsidDel="00535E89">
          <w:rPr>
            <w:rFonts w:ascii="Times New Roman" w:hAnsi="Times New Roman" w:cs="Times New Roman"/>
          </w:rPr>
          <w:delText>Overall, Ormerod’s negative view appears to be true.</w:delText>
        </w:r>
      </w:del>
    </w:p>
    <w:p w14:paraId="1CE9A0DA" w14:textId="528BB3AE" w:rsidR="00B64E3C" w:rsidRPr="00AB00A3" w:rsidRDefault="008A1E55" w:rsidP="00B64E3C">
      <w:pPr>
        <w:spacing w:line="480" w:lineRule="auto"/>
        <w:ind w:firstLine="720"/>
      </w:pPr>
      <w:ins w:id="45" w:author="Lucas Vandermaarel" w:date="2024-11-23T17:37:00Z">
        <w:r w:rsidRPr="008A1E55">
          <w:rPr>
            <w:rFonts w:ascii="Times New Roman" w:hAnsi="Times New Roman" w:cs="Times New Roman"/>
          </w:rPr>
          <w:t>Ormerod’s article does well to speak on the negative affects social media has on relationships</w:t>
        </w:r>
      </w:ins>
      <w:ins w:id="46" w:author="Lucas Vandermaarel" w:date="2024-11-23T17:42:00Z" w16du:dateUtc="2024-11-23T22:42:00Z">
        <w:r>
          <w:rPr>
            <w:rFonts w:ascii="Times New Roman" w:hAnsi="Times New Roman" w:cs="Times New Roman"/>
          </w:rPr>
          <w:t>. However, to</w:t>
        </w:r>
      </w:ins>
      <w:ins w:id="47" w:author="Lucas Vandermaarel" w:date="2024-11-23T17:37:00Z">
        <w:r w:rsidRPr="008A1E55">
          <w:rPr>
            <w:rFonts w:ascii="Times New Roman" w:hAnsi="Times New Roman" w:cs="Times New Roman"/>
          </w:rPr>
          <w:t xml:space="preserve"> fully</w:t>
        </w:r>
      </w:ins>
      <w:ins w:id="48" w:author="Lucas Vandermaarel" w:date="2024-11-23T17:37:00Z" w16du:dateUtc="2024-11-23T22:37:00Z">
        <w:r>
          <w:rPr>
            <w:rFonts w:ascii="Times New Roman" w:hAnsi="Times New Roman" w:cs="Times New Roman"/>
          </w:rPr>
          <w:t xml:space="preserve"> </w:t>
        </w:r>
      </w:ins>
      <w:ins w:id="49" w:author="Lucas Vandermaarel" w:date="2024-11-23T17:37:00Z">
        <w:r w:rsidRPr="008A1E55">
          <w:rPr>
            <w:rFonts w:ascii="Times New Roman" w:hAnsi="Times New Roman" w:cs="Times New Roman"/>
          </w:rPr>
          <w:t>encapsulate the impact</w:t>
        </w:r>
      </w:ins>
      <w:ins w:id="50" w:author="Lucas Vandermaarel" w:date="2024-11-23T17:44:00Z" w16du:dateUtc="2024-11-23T22:44:00Z">
        <w:r w:rsidR="00DB16DF">
          <w:rPr>
            <w:rFonts w:ascii="Times New Roman" w:hAnsi="Times New Roman" w:cs="Times New Roman"/>
          </w:rPr>
          <w:t>s</w:t>
        </w:r>
      </w:ins>
      <w:ins w:id="51" w:author="Lucas Vandermaarel" w:date="2024-11-23T17:37:00Z">
        <w:r w:rsidRPr="008A1E55">
          <w:rPr>
            <w:rFonts w:ascii="Times New Roman" w:hAnsi="Times New Roman" w:cs="Times New Roman"/>
          </w:rPr>
          <w:t>, it is imperative to investigate the contributing factors found in research</w:t>
        </w:r>
      </w:ins>
      <w:ins w:id="52" w:author="Lucas Vandermaarel" w:date="2024-11-23T17:43:00Z" w16du:dateUtc="2024-11-23T22:43:00Z">
        <w:r>
          <w:rPr>
            <w:rFonts w:ascii="Times New Roman" w:hAnsi="Times New Roman" w:cs="Times New Roman"/>
          </w:rPr>
          <w:t xml:space="preserve">, such as the promotion of </w:t>
        </w:r>
      </w:ins>
      <w:ins w:id="53" w:author="Lucas Vandermaarel" w:date="2024-11-23T17:39:00Z" w16du:dateUtc="2024-11-23T22:39:00Z">
        <w:r w:rsidRPr="00C12BBF">
          <w:rPr>
            <w:rFonts w:ascii="Times New Roman" w:hAnsi="Times New Roman" w:cs="Times New Roman"/>
          </w:rPr>
          <w:t xml:space="preserve">superficial connections, </w:t>
        </w:r>
      </w:ins>
      <w:ins w:id="54" w:author="Lucas Vandermaarel" w:date="2024-11-23T17:43:00Z" w16du:dateUtc="2024-11-23T22:43:00Z">
        <w:r>
          <w:rPr>
            <w:rFonts w:ascii="Times New Roman" w:hAnsi="Times New Roman" w:cs="Times New Roman"/>
          </w:rPr>
          <w:t xml:space="preserve">the </w:t>
        </w:r>
      </w:ins>
      <w:ins w:id="55" w:author="Lucas Vandermaarel" w:date="2024-11-23T17:39:00Z" w16du:dateUtc="2024-11-23T22:39:00Z">
        <w:r w:rsidRPr="00C12BBF">
          <w:rPr>
            <w:rFonts w:ascii="Times New Roman" w:hAnsi="Times New Roman" w:cs="Times New Roman"/>
          </w:rPr>
          <w:t>relationships</w:t>
        </w:r>
      </w:ins>
      <w:ins w:id="56" w:author="Lucas Vandermaarel" w:date="2024-11-23T17:43:00Z" w16du:dateUtc="2024-11-23T22:43:00Z">
        <w:r>
          <w:rPr>
            <w:rFonts w:ascii="Times New Roman" w:hAnsi="Times New Roman" w:cs="Times New Roman"/>
          </w:rPr>
          <w:t xml:space="preserve"> </w:t>
        </w:r>
      </w:ins>
      <w:ins w:id="57" w:author="Lucas Vandermaarel" w:date="2024-11-23T17:44:00Z" w16du:dateUtc="2024-11-23T22:44:00Z">
        <w:r>
          <w:rPr>
            <w:rFonts w:ascii="Times New Roman" w:hAnsi="Times New Roman" w:cs="Times New Roman"/>
          </w:rPr>
          <w:t>complications</w:t>
        </w:r>
      </w:ins>
      <w:ins w:id="58" w:author="Lucas Vandermaarel" w:date="2024-11-23T17:39:00Z" w16du:dateUtc="2024-11-23T22:39:00Z">
        <w:r w:rsidRPr="00C12BBF">
          <w:rPr>
            <w:rFonts w:ascii="Times New Roman" w:hAnsi="Times New Roman" w:cs="Times New Roman"/>
          </w:rPr>
          <w:t xml:space="preserve"> due to </w:t>
        </w:r>
      </w:ins>
      <w:ins w:id="59" w:author="Lucas Vandermaarel" w:date="2024-11-23T17:44:00Z" w16du:dateUtc="2024-11-23T22:44:00Z">
        <w:r>
          <w:rPr>
            <w:rFonts w:ascii="Times New Roman" w:hAnsi="Times New Roman" w:cs="Times New Roman"/>
          </w:rPr>
          <w:t>poor</w:t>
        </w:r>
      </w:ins>
      <w:ins w:id="60" w:author="Lucas Vandermaarel" w:date="2024-11-23T17:39:00Z" w16du:dateUtc="2024-11-23T22:39:00Z">
        <w:r w:rsidRPr="00C12BBF">
          <w:rPr>
            <w:rFonts w:ascii="Times New Roman" w:hAnsi="Times New Roman" w:cs="Times New Roman"/>
          </w:rPr>
          <w:t xml:space="preserve"> mental well-being, and </w:t>
        </w:r>
      </w:ins>
      <w:ins w:id="61" w:author="Lucas Vandermaarel" w:date="2024-11-23T17:44:00Z" w16du:dateUtc="2024-11-23T22:44:00Z">
        <w:r>
          <w:rPr>
            <w:rFonts w:ascii="Times New Roman" w:hAnsi="Times New Roman" w:cs="Times New Roman"/>
          </w:rPr>
          <w:t xml:space="preserve">the </w:t>
        </w:r>
      </w:ins>
      <w:ins w:id="62" w:author="Lucas Vandermaarel" w:date="2024-11-23T17:39:00Z" w16du:dateUtc="2024-11-23T22:39:00Z">
        <w:r w:rsidRPr="00C12BBF">
          <w:rPr>
            <w:rFonts w:ascii="Times New Roman" w:hAnsi="Times New Roman" w:cs="Times New Roman"/>
          </w:rPr>
          <w:t>increase of parasocial relationships.</w:t>
        </w:r>
      </w:ins>
      <w:ins w:id="63" w:author="Lucas Vandermaarel" w:date="2024-11-23T17:44:00Z" w16du:dateUtc="2024-11-23T22:44:00Z">
        <w:r w:rsidR="005168BF">
          <w:rPr>
            <w:rFonts w:ascii="Times New Roman" w:hAnsi="Times New Roman" w:cs="Times New Roman"/>
          </w:rPr>
          <w:t xml:space="preserve"> </w:t>
        </w:r>
      </w:ins>
      <w:ins w:id="64" w:author="Lucas Vandermaarel" w:date="2024-11-23T17:51:00Z" w16du:dateUtc="2024-11-23T22:51:00Z">
        <w:r w:rsidR="002F79E8">
          <w:rPr>
            <w:rFonts w:ascii="Times New Roman" w:hAnsi="Times New Roman" w:cs="Times New Roman"/>
          </w:rPr>
          <w:t xml:space="preserve">It is clear that </w:t>
        </w:r>
      </w:ins>
      <w:ins w:id="65" w:author="Lucas Vandermaarel" w:date="2024-11-23T17:52:00Z" w16du:dateUtc="2024-11-23T22:52:00Z">
        <w:r w:rsidR="002F79E8">
          <w:rPr>
            <w:rFonts w:ascii="Times New Roman" w:hAnsi="Times New Roman" w:cs="Times New Roman"/>
          </w:rPr>
          <w:t>s</w:t>
        </w:r>
      </w:ins>
      <w:ins w:id="66" w:author="Lucas Vandermaarel" w:date="2024-11-23T17:51:00Z" w16du:dateUtc="2024-11-23T22:51:00Z">
        <w:r w:rsidR="005168BF">
          <w:rPr>
            <w:rFonts w:ascii="Times New Roman" w:hAnsi="Times New Roman" w:cs="Times New Roman"/>
          </w:rPr>
          <w:t>ocial</w:t>
        </w:r>
      </w:ins>
      <w:ins w:id="67" w:author="Lucas Vandermaarel" w:date="2024-11-23T17:49:00Z" w16du:dateUtc="2024-11-23T22:49:00Z">
        <w:r w:rsidR="005168BF">
          <w:rPr>
            <w:rFonts w:ascii="Times New Roman" w:hAnsi="Times New Roman" w:cs="Times New Roman"/>
          </w:rPr>
          <w:t xml:space="preserve"> medi</w:t>
        </w:r>
      </w:ins>
      <w:ins w:id="68" w:author="Lucas Vandermaarel" w:date="2024-11-23T17:52:00Z" w16du:dateUtc="2024-11-23T22:52:00Z">
        <w:r w:rsidR="002F79E8">
          <w:rPr>
            <w:rFonts w:ascii="Times New Roman" w:hAnsi="Times New Roman" w:cs="Times New Roman"/>
          </w:rPr>
          <w:t xml:space="preserve">a’s effects on relationships are </w:t>
        </w:r>
      </w:ins>
      <w:ins w:id="69" w:author="Lucas Vandermaarel" w:date="2024-11-23T17:53:00Z" w16du:dateUtc="2024-11-23T22:53:00Z">
        <w:r w:rsidR="002F79E8">
          <w:rPr>
            <w:rFonts w:ascii="Times New Roman" w:hAnsi="Times New Roman" w:cs="Times New Roman"/>
          </w:rPr>
          <w:t>more negative than positive</w:t>
        </w:r>
      </w:ins>
      <w:ins w:id="70" w:author="Lucas Vandermaarel" w:date="2024-11-23T17:51:00Z" w16du:dateUtc="2024-11-23T22:51:00Z">
        <w:r w:rsidR="005168BF">
          <w:rPr>
            <w:rFonts w:ascii="Times New Roman" w:hAnsi="Times New Roman" w:cs="Times New Roman"/>
          </w:rPr>
          <w:t>.</w:t>
        </w:r>
      </w:ins>
      <w:r w:rsidR="00B64E3C">
        <w:rPr>
          <w:rFonts w:ascii="Times New Roman" w:hAnsi="Times New Roman" w:cs="Times New Roman"/>
        </w:rPr>
        <w:br/>
      </w:r>
      <w:r w:rsidR="00B64E3C" w:rsidRPr="00D97B55">
        <w:rPr>
          <w:rFonts w:ascii="Times New Roman" w:hAnsi="Times New Roman" w:cs="Times New Roman"/>
          <w:u w:val="single"/>
        </w:rPr>
        <w:br/>
      </w:r>
      <w:r w:rsidR="00B64E3C" w:rsidRPr="00D97B55">
        <w:rPr>
          <w:u w:val="single"/>
        </w:rPr>
        <w:t>CLAIM ONE</w:t>
      </w:r>
    </w:p>
    <w:p w14:paraId="49CC8EEE" w14:textId="77777777" w:rsidR="00B64E3C" w:rsidRDefault="00B64E3C" w:rsidP="00B64E3C">
      <w:pPr>
        <w:spacing w:line="480" w:lineRule="auto"/>
        <w:ind w:firstLine="720"/>
      </w:pPr>
      <w:r w:rsidRPr="00A31868">
        <w:rPr>
          <w:rFonts w:ascii="Times New Roman" w:hAnsi="Times New Roman" w:cs="Times New Roman"/>
        </w:rPr>
        <w:t>Social media promotes superficial connections and slows the development of deeper relationships.</w:t>
      </w:r>
      <w:r>
        <w:rPr>
          <w:rFonts w:ascii="Times New Roman" w:hAnsi="Times New Roman" w:cs="Times New Roman"/>
        </w:rPr>
        <w:t xml:space="preserve"> </w:t>
      </w:r>
      <w:r w:rsidRPr="00A31868">
        <w:rPr>
          <w:rFonts w:ascii="Times New Roman" w:hAnsi="Times New Roman" w:cs="Times New Roman"/>
        </w:rPr>
        <w:t xml:space="preserve">Ormerod argues that social media promotes a distorted view of relationships. </w:t>
      </w:r>
      <w:r>
        <w:rPr>
          <w:rFonts w:ascii="Times New Roman" w:hAnsi="Times New Roman" w:cs="Times New Roman"/>
        </w:rPr>
        <w:t xml:space="preserve">She states, </w:t>
      </w:r>
      <w:r w:rsidRPr="00A31868">
        <w:rPr>
          <w:rFonts w:ascii="Times New Roman" w:hAnsi="Times New Roman" w:cs="Times New Roman"/>
        </w:rPr>
        <w:t>“our phones and social apps haven’t just changed how we make relationships, they’ve also changed what we believe relationships to be.”</w:t>
      </w:r>
      <w:r>
        <w:rPr>
          <w:rFonts w:ascii="Times New Roman" w:hAnsi="Times New Roman" w:cs="Times New Roman"/>
        </w:rPr>
        <w:t xml:space="preserve"> (Ormerod, 2019) Young adults, adolescents, and </w:t>
      </w:r>
      <w:r>
        <w:rPr>
          <w:rFonts w:ascii="Times New Roman" w:hAnsi="Times New Roman" w:cs="Times New Roman"/>
        </w:rPr>
        <w:lastRenderedPageBreak/>
        <w:t>children may not feel the difference as they grew up with social media as a part of their daily lives. The older generations are able to better understand the differences between social media cultivated relationships and more historically natural ones.</w:t>
      </w:r>
    </w:p>
    <w:p w14:paraId="47942218" w14:textId="77777777" w:rsidR="00B64E3C" w:rsidRPr="00CE3584" w:rsidRDefault="00B64E3C" w:rsidP="00B64E3C">
      <w:pPr>
        <w:spacing w:line="480" w:lineRule="auto"/>
        <w:ind w:firstLine="720"/>
        <w:rPr>
          <w:rFonts w:ascii="Arial" w:hAnsi="Arial" w:cs="Arial"/>
          <w:sz w:val="22"/>
          <w:szCs w:val="22"/>
        </w:rPr>
      </w:pPr>
      <w:r w:rsidRPr="00F0091B">
        <w:rPr>
          <w:rFonts w:ascii="Times New Roman" w:hAnsi="Times New Roman" w:cs="Times New Roman"/>
        </w:rPr>
        <w:t xml:space="preserve">The article "Social Media and Relationships" notes that "Questions have </w:t>
      </w:r>
      <w:r>
        <w:rPr>
          <w:rFonts w:ascii="Times New Roman" w:hAnsi="Times New Roman" w:cs="Times New Roman"/>
        </w:rPr>
        <w:t xml:space="preserve">[…] </w:t>
      </w:r>
      <w:r w:rsidRPr="00F0091B">
        <w:rPr>
          <w:rFonts w:ascii="Times New Roman" w:hAnsi="Times New Roman" w:cs="Times New Roman"/>
        </w:rPr>
        <w:t>been raised about the quality of online relationships when they substitute for offline relationships."</w:t>
      </w:r>
      <w:r>
        <w:rPr>
          <w:rFonts w:ascii="Times New Roman" w:hAnsi="Times New Roman" w:cs="Times New Roman"/>
        </w:rPr>
        <w:t xml:space="preserve"> (Butler, Matook, 2015)</w:t>
      </w:r>
      <w:r w:rsidRPr="00F0091B">
        <w:rPr>
          <w:rFonts w:ascii="Times New Roman" w:hAnsi="Times New Roman" w:cs="Times New Roman"/>
        </w:rPr>
        <w:t xml:space="preserve"> </w:t>
      </w:r>
      <w:r>
        <w:rPr>
          <w:rFonts w:ascii="Times New Roman" w:hAnsi="Times New Roman" w:cs="Times New Roman"/>
        </w:rPr>
        <w:t>The authors continue with how social media “may seem like the more efficient way to find and form friendships, but those relationships can be insufficient if physical touch or intensive persuasion are necessary.”</w:t>
      </w:r>
      <w:r w:rsidRPr="00F12384">
        <w:rPr>
          <w:rFonts w:ascii="Times New Roman" w:hAnsi="Times New Roman" w:cs="Times New Roman"/>
        </w:rPr>
        <w:t xml:space="preserve"> </w:t>
      </w:r>
      <w:r>
        <w:rPr>
          <w:rFonts w:ascii="Times New Roman" w:hAnsi="Times New Roman" w:cs="Times New Roman"/>
        </w:rPr>
        <w:t xml:space="preserve">(Butler, Matook, 2015) </w:t>
      </w:r>
    </w:p>
    <w:p w14:paraId="18ECC033" w14:textId="0C812974" w:rsidR="00B64E3C" w:rsidRPr="00505E01" w:rsidRDefault="00B64E3C" w:rsidP="00B64E3C">
      <w:pPr>
        <w:spacing w:line="480" w:lineRule="auto"/>
        <w:ind w:firstLine="720"/>
        <w:rPr>
          <w:rFonts w:ascii="Times New Roman" w:hAnsi="Times New Roman" w:cs="Times New Roman"/>
        </w:rPr>
      </w:pPr>
      <w:r>
        <w:rPr>
          <w:rFonts w:ascii="Times New Roman" w:hAnsi="Times New Roman" w:cs="Times New Roman"/>
        </w:rPr>
        <w:t>Butler and Matook have found that their research points to the change of relationships which in turn negatively affects relationships that require physicality. As many serious partnerships involve a physical component it is clear that relationships formed with social media have the tendency to suffer.</w:t>
      </w:r>
      <w:ins w:id="71" w:author="Lucas Vandermaarel" w:date="2024-11-23T23:04:00Z" w16du:dateUtc="2024-11-24T04:04:00Z">
        <w:r w:rsidR="0087718B">
          <w:rPr>
            <w:rFonts w:ascii="Times New Roman" w:hAnsi="Times New Roman" w:cs="Times New Roman"/>
          </w:rPr>
          <w:t xml:space="preserve"> Furthermore, due to the </w:t>
        </w:r>
      </w:ins>
      <w:ins w:id="72" w:author="Lucas Vandermaarel" w:date="2024-11-23T23:06:00Z" w16du:dateUtc="2024-11-24T04:06:00Z">
        <w:r w:rsidR="0087718B">
          <w:rPr>
            <w:rFonts w:ascii="Times New Roman" w:hAnsi="Times New Roman" w:cs="Times New Roman"/>
          </w:rPr>
          <w:t>age</w:t>
        </w:r>
      </w:ins>
      <w:ins w:id="73" w:author="Lucas Vandermaarel" w:date="2024-11-23T23:04:00Z" w16du:dateUtc="2024-11-24T04:04:00Z">
        <w:r w:rsidR="0087718B">
          <w:rPr>
            <w:rFonts w:ascii="Times New Roman" w:hAnsi="Times New Roman" w:cs="Times New Roman"/>
          </w:rPr>
          <w:t xml:space="preserve"> of this article</w:t>
        </w:r>
      </w:ins>
      <w:ins w:id="74" w:author="Lucas Vandermaarel" w:date="2024-11-23T23:08:00Z" w16du:dateUtc="2024-11-24T04:08:00Z">
        <w:r w:rsidR="00EC753C">
          <w:rPr>
            <w:rFonts w:ascii="Times New Roman" w:hAnsi="Times New Roman" w:cs="Times New Roman"/>
          </w:rPr>
          <w:t>,</w:t>
        </w:r>
      </w:ins>
      <w:ins w:id="75" w:author="Lucas Vandermaarel" w:date="2024-11-23T23:04:00Z" w16du:dateUtc="2024-11-24T04:04:00Z">
        <w:r w:rsidR="0087718B">
          <w:rPr>
            <w:rFonts w:ascii="Times New Roman" w:hAnsi="Times New Roman" w:cs="Times New Roman"/>
          </w:rPr>
          <w:t xml:space="preserve"> which is before</w:t>
        </w:r>
      </w:ins>
      <w:ins w:id="76" w:author="Lucas Vandermaarel" w:date="2024-11-23T23:05:00Z" w16du:dateUtc="2024-11-24T04:05:00Z">
        <w:r w:rsidR="0087718B">
          <w:rPr>
            <w:rFonts w:ascii="Times New Roman" w:hAnsi="Times New Roman" w:cs="Times New Roman"/>
          </w:rPr>
          <w:t xml:space="preserve"> social media such as TikTok, it shows th</w:t>
        </w:r>
      </w:ins>
      <w:ins w:id="77" w:author="Lucas Vandermaarel" w:date="2024-11-23T23:06:00Z" w16du:dateUtc="2024-11-24T04:06:00Z">
        <w:r w:rsidR="00CD7B24">
          <w:rPr>
            <w:rFonts w:ascii="Times New Roman" w:hAnsi="Times New Roman" w:cs="Times New Roman"/>
          </w:rPr>
          <w:t xml:space="preserve">at </w:t>
        </w:r>
      </w:ins>
      <w:ins w:id="78" w:author="Lucas Vandermaarel" w:date="2024-11-23T23:07:00Z" w16du:dateUtc="2024-11-24T04:07:00Z">
        <w:r w:rsidR="00CD7B24">
          <w:rPr>
            <w:rFonts w:ascii="Times New Roman" w:hAnsi="Times New Roman" w:cs="Times New Roman"/>
          </w:rPr>
          <w:t xml:space="preserve">social media’s </w:t>
        </w:r>
      </w:ins>
      <w:ins w:id="79" w:author="Lucas Vandermaarel" w:date="2024-11-23T23:08:00Z" w16du:dateUtc="2024-11-24T04:08:00Z">
        <w:r w:rsidR="00EC753C">
          <w:rPr>
            <w:rFonts w:ascii="Times New Roman" w:hAnsi="Times New Roman" w:cs="Times New Roman"/>
          </w:rPr>
          <w:t>effects</w:t>
        </w:r>
      </w:ins>
      <w:ins w:id="80" w:author="Lucas Vandermaarel" w:date="2024-11-23T23:07:00Z" w16du:dateUtc="2024-11-24T04:07:00Z">
        <w:r w:rsidR="00CD7B24">
          <w:rPr>
            <w:rFonts w:ascii="Times New Roman" w:hAnsi="Times New Roman" w:cs="Times New Roman"/>
          </w:rPr>
          <w:t xml:space="preserve"> were negative</w:t>
        </w:r>
      </w:ins>
      <w:ins w:id="81" w:author="Lucas Vandermaarel" w:date="2024-11-23T23:08:00Z" w16du:dateUtc="2024-11-24T04:08:00Z">
        <w:r w:rsidR="00CD7B24">
          <w:rPr>
            <w:rFonts w:ascii="Times New Roman" w:hAnsi="Times New Roman" w:cs="Times New Roman"/>
          </w:rPr>
          <w:t xml:space="preserve"> and </w:t>
        </w:r>
        <w:r w:rsidR="00A82909">
          <w:rPr>
            <w:rFonts w:ascii="Times New Roman" w:hAnsi="Times New Roman" w:cs="Times New Roman"/>
          </w:rPr>
          <w:t>have been</w:t>
        </w:r>
        <w:r w:rsidR="00CD7B24">
          <w:rPr>
            <w:rFonts w:ascii="Times New Roman" w:hAnsi="Times New Roman" w:cs="Times New Roman"/>
          </w:rPr>
          <w:t xml:space="preserve"> on a trajectory for the worse.</w:t>
        </w:r>
      </w:ins>
    </w:p>
    <w:p w14:paraId="4D9610F6" w14:textId="77777777" w:rsidR="00B64E3C" w:rsidRDefault="00B64E3C" w:rsidP="00B64E3C">
      <w:pPr>
        <w:spacing w:line="480" w:lineRule="auto"/>
        <w:ind w:left="720"/>
      </w:pPr>
    </w:p>
    <w:p w14:paraId="11157C32" w14:textId="77777777" w:rsidR="00B64E3C" w:rsidRPr="00D97B55" w:rsidRDefault="00B64E3C" w:rsidP="00B64E3C">
      <w:pPr>
        <w:spacing w:line="480" w:lineRule="auto"/>
        <w:rPr>
          <w:u w:val="single"/>
        </w:rPr>
      </w:pPr>
      <w:r w:rsidRPr="00D97B55">
        <w:rPr>
          <w:u w:val="single"/>
        </w:rPr>
        <w:t>CLAIM TWO</w:t>
      </w:r>
    </w:p>
    <w:p w14:paraId="004A40F1" w14:textId="2DB5CDF7" w:rsidR="00B64E3C" w:rsidRDefault="00B64E3C" w:rsidP="00B64E3C">
      <w:pPr>
        <w:spacing w:line="480" w:lineRule="auto"/>
        <w:ind w:firstLine="720"/>
        <w:rPr>
          <w:rFonts w:ascii="Times New Roman" w:hAnsi="Times New Roman" w:cs="Times New Roman"/>
        </w:rPr>
      </w:pPr>
      <w:r w:rsidRPr="00791E7C">
        <w:rPr>
          <w:rFonts w:ascii="Times New Roman" w:hAnsi="Times New Roman" w:cs="Times New Roman"/>
        </w:rPr>
        <w:t>Social media negatively impacts mental well-being which in turn harms relationships</w:t>
      </w:r>
      <w:r>
        <w:rPr>
          <w:rFonts w:ascii="Times New Roman" w:hAnsi="Times New Roman" w:cs="Times New Roman"/>
        </w:rPr>
        <w:t xml:space="preserve">. Ormerod speaks on the negative emotional impacts of passive media consumption. Many feel inadequacy and the fear of missing out just as Ormerod states, “Instead of the feel-good hormones we might expect to be pumping through our veins, instead we’re torn between feelings of FOMO and inadequacy. (Ormerod, 2019) </w:t>
      </w:r>
      <w:del w:id="82" w:author="Lucas Vandermaarel" w:date="2024-11-23T23:12:00Z" w16du:dateUtc="2024-11-24T04:12:00Z">
        <w:r w:rsidDel="004B47A7">
          <w:rPr>
            <w:rFonts w:ascii="Times New Roman" w:hAnsi="Times New Roman" w:cs="Times New Roman"/>
          </w:rPr>
          <w:delText>Many people</w:delText>
        </w:r>
      </w:del>
      <w:ins w:id="83" w:author="Lucas Vandermaarel" w:date="2024-11-23T23:12:00Z" w16du:dateUtc="2024-11-24T04:12:00Z">
        <w:r w:rsidR="004B47A7">
          <w:rPr>
            <w:rFonts w:ascii="Times New Roman" w:hAnsi="Times New Roman" w:cs="Times New Roman"/>
          </w:rPr>
          <w:t>People</w:t>
        </w:r>
      </w:ins>
      <w:r>
        <w:rPr>
          <w:rFonts w:ascii="Times New Roman" w:hAnsi="Times New Roman" w:cs="Times New Roman"/>
        </w:rPr>
        <w:t xml:space="preserve"> who frequent the usage of social media feel like they are missing out when peers may be going to certain events or </w:t>
      </w:r>
      <w:r>
        <w:rPr>
          <w:rFonts w:ascii="Times New Roman" w:hAnsi="Times New Roman" w:cs="Times New Roman"/>
        </w:rPr>
        <w:lastRenderedPageBreak/>
        <w:t>accomplishing something that they are unable to. These feelings can evolve into self-esteem issues and flow into relationship interactions.</w:t>
      </w:r>
      <w:ins w:id="84" w:author="Lucas Vandermaarel" w:date="2024-11-23T23:12:00Z" w16du:dateUtc="2024-11-24T04:12:00Z">
        <w:r w:rsidR="004B47A7">
          <w:rPr>
            <w:rFonts w:ascii="Times New Roman" w:hAnsi="Times New Roman" w:cs="Times New Roman"/>
          </w:rPr>
          <w:t xml:space="preserve"> It is quite common amongst the younger generations to </w:t>
        </w:r>
      </w:ins>
      <w:ins w:id="85" w:author="Lucas Vandermaarel" w:date="2024-11-23T23:13:00Z" w16du:dateUtc="2024-11-24T04:13:00Z">
        <w:r w:rsidR="004B47A7">
          <w:rPr>
            <w:rFonts w:ascii="Times New Roman" w:hAnsi="Times New Roman" w:cs="Times New Roman"/>
          </w:rPr>
          <w:t xml:space="preserve">express the fear of missing out on social media and in person. This </w:t>
        </w:r>
      </w:ins>
      <w:ins w:id="86" w:author="Lucas Vandermaarel" w:date="2024-11-23T23:14:00Z" w16du:dateUtc="2024-11-24T04:14:00Z">
        <w:r w:rsidR="004B47A7">
          <w:rPr>
            <w:rFonts w:ascii="Times New Roman" w:hAnsi="Times New Roman" w:cs="Times New Roman"/>
          </w:rPr>
          <w:t xml:space="preserve">type of feeling stems from the natural want to be included in communities and group settings. </w:t>
        </w:r>
        <w:r w:rsidR="007C7EF2">
          <w:rPr>
            <w:rFonts w:ascii="Times New Roman" w:hAnsi="Times New Roman" w:cs="Times New Roman"/>
          </w:rPr>
          <w:t xml:space="preserve">The feelings can grow to become destructive to </w:t>
        </w:r>
      </w:ins>
      <w:ins w:id="87" w:author="Lucas Vandermaarel" w:date="2024-11-23T23:15:00Z" w16du:dateUtc="2024-11-24T04:15:00Z">
        <w:r w:rsidR="007C7EF2">
          <w:rPr>
            <w:rFonts w:ascii="Times New Roman" w:hAnsi="Times New Roman" w:cs="Times New Roman"/>
          </w:rPr>
          <w:t>oneself in the form of lowered self-esteem and possibly resentment towards a partner that cannot provide the experience financially or in any other soci</w:t>
        </w:r>
      </w:ins>
      <w:ins w:id="88" w:author="Lucas Vandermaarel" w:date="2024-11-23T23:16:00Z" w16du:dateUtc="2024-11-24T04:16:00Z">
        <w:r w:rsidR="007C7EF2">
          <w:rPr>
            <w:rFonts w:ascii="Times New Roman" w:hAnsi="Times New Roman" w:cs="Times New Roman"/>
          </w:rPr>
          <w:t>oeconomic way.</w:t>
        </w:r>
      </w:ins>
    </w:p>
    <w:p w14:paraId="3BAA088F" w14:textId="77777777" w:rsidR="00B64E3C" w:rsidRDefault="00B64E3C" w:rsidP="00B64E3C">
      <w:pPr>
        <w:spacing w:line="480" w:lineRule="auto"/>
        <w:ind w:firstLine="720"/>
        <w:rPr>
          <w:rFonts w:ascii="Times New Roman" w:hAnsi="Times New Roman" w:cs="Times New Roman"/>
        </w:rPr>
      </w:pPr>
      <w:r w:rsidRPr="00074425">
        <w:rPr>
          <w:rFonts w:ascii="Times New Roman" w:hAnsi="Times New Roman" w:cs="Times New Roman"/>
        </w:rPr>
        <w:t>In “The new social landscape: Relationships among social media use, social skills, and offline friendships from age 10–18 years”, authors Steinsbekk et al. provide support to Ormerod’s claims</w:t>
      </w:r>
      <w:r>
        <w:rPr>
          <w:rFonts w:ascii="Times New Roman" w:hAnsi="Times New Roman" w:cs="Times New Roman"/>
        </w:rPr>
        <w:t>. Their findings report that, “</w:t>
      </w:r>
      <w:r w:rsidRPr="000A08C8">
        <w:rPr>
          <w:rFonts w:ascii="Times New Roman" w:hAnsi="Times New Roman" w:cs="Times New Roman"/>
        </w:rPr>
        <w:t>the interaction term between social media use and the intercept (i.e., overall level) of social anxiety was negative and significant</w:t>
      </w:r>
      <w:r>
        <w:rPr>
          <w:rFonts w:ascii="Times New Roman" w:hAnsi="Times New Roman" w:cs="Times New Roman"/>
        </w:rPr>
        <w:t>.” (</w:t>
      </w:r>
      <w:r w:rsidRPr="000A08C8">
        <w:rPr>
          <w:rFonts w:ascii="Times New Roman" w:hAnsi="Times New Roman" w:cs="Times New Roman"/>
        </w:rPr>
        <w:t>Steinsbekk</w:t>
      </w:r>
      <w:r>
        <w:rPr>
          <w:rFonts w:ascii="Times New Roman" w:hAnsi="Times New Roman" w:cs="Times New Roman"/>
        </w:rPr>
        <w:t xml:space="preserve"> et al., 2024)</w:t>
      </w:r>
      <w:r>
        <w:t xml:space="preserve"> </w:t>
      </w:r>
      <w:r>
        <w:rPr>
          <w:rFonts w:ascii="Times New Roman" w:hAnsi="Times New Roman" w:cs="Times New Roman"/>
        </w:rPr>
        <w:t xml:space="preserve">These feelings of social anxiety often mean insecurities come forward. Insecurities unmanaged bring conflict between partners, friends, and families when conversations revolving around those arise. </w:t>
      </w:r>
    </w:p>
    <w:p w14:paraId="051739D6" w14:textId="77777777" w:rsidR="00B64E3C" w:rsidRPr="00D97B55" w:rsidRDefault="00B64E3C" w:rsidP="00B64E3C">
      <w:pPr>
        <w:spacing w:line="480" w:lineRule="auto"/>
        <w:ind w:firstLine="720"/>
        <w:rPr>
          <w:rFonts w:ascii="Arial" w:hAnsi="Arial" w:cs="Arial"/>
          <w:sz w:val="22"/>
          <w:szCs w:val="22"/>
          <w:u w:val="single"/>
        </w:rPr>
      </w:pPr>
      <w:r>
        <w:br/>
      </w:r>
      <w:r w:rsidRPr="00D97B55">
        <w:rPr>
          <w:u w:val="single"/>
        </w:rPr>
        <w:t>CLAIM THREE</w:t>
      </w:r>
    </w:p>
    <w:p w14:paraId="6712671C" w14:textId="647B56CD" w:rsidR="00B64E3C" w:rsidDel="001D1127" w:rsidRDefault="00B64E3C" w:rsidP="00B64E3C">
      <w:pPr>
        <w:spacing w:line="480" w:lineRule="auto"/>
        <w:ind w:firstLine="720"/>
        <w:rPr>
          <w:del w:id="89" w:author="Lucas Vandermaarel" w:date="2024-11-23T21:34:00Z" w16du:dateUtc="2024-11-24T02:34:00Z"/>
          <w:rFonts w:ascii="Times New Roman" w:hAnsi="Times New Roman" w:cs="Times New Roman"/>
        </w:rPr>
      </w:pPr>
      <w:r>
        <w:rPr>
          <w:rFonts w:ascii="Times New Roman" w:hAnsi="Times New Roman" w:cs="Times New Roman"/>
        </w:rPr>
        <w:t>The alteration of relationships and the increase of parasocial relationships offers a different perspective on social media.</w:t>
      </w:r>
      <w:r>
        <w:t xml:space="preserve"> </w:t>
      </w:r>
      <w:r w:rsidRPr="00702184">
        <w:rPr>
          <w:rFonts w:ascii="Times New Roman" w:hAnsi="Times New Roman" w:cs="Times New Roman"/>
        </w:rPr>
        <w:t>Ormerod introduces a point of how social media has modified our relationships by stating,</w:t>
      </w:r>
      <w:r>
        <w:t xml:space="preserve"> </w:t>
      </w:r>
      <w:r w:rsidRPr="00702184">
        <w:rPr>
          <w:rFonts w:ascii="Times New Roman" w:hAnsi="Times New Roman" w:cs="Times New Roman"/>
        </w:rPr>
        <w:t>"Our phones and social apps haven’t just changed how we make relationships, they’ve also changed what we believe relationships to be." (Ormerod, 2019) Ormerod is getting to the point of how</w:t>
      </w:r>
      <w:r>
        <w:rPr>
          <w:rFonts w:ascii="Times New Roman" w:hAnsi="Times New Roman" w:cs="Times New Roman"/>
        </w:rPr>
        <w:t xml:space="preserve"> people use social media to </w:t>
      </w:r>
      <w:r w:rsidRPr="00702184">
        <w:rPr>
          <w:rFonts w:ascii="Times New Roman" w:hAnsi="Times New Roman" w:cs="Times New Roman"/>
        </w:rPr>
        <w:t>find likeminded people for friendships and partnerships</w:t>
      </w:r>
      <w:r>
        <w:rPr>
          <w:rFonts w:ascii="Times New Roman" w:hAnsi="Times New Roman" w:cs="Times New Roman"/>
        </w:rPr>
        <w:t xml:space="preserve">. This quick and easiness of connecting with people reduces the </w:t>
      </w:r>
      <w:r>
        <w:rPr>
          <w:rFonts w:ascii="Times New Roman" w:hAnsi="Times New Roman" w:cs="Times New Roman"/>
        </w:rPr>
        <w:lastRenderedPageBreak/>
        <w:t xml:space="preserve">possibility of having a personal relationship with them. Parasocial relationships </w:t>
      </w:r>
      <w:ins w:id="90" w:author="Lucas Vandermaarel" w:date="2024-11-23T23:27:00Z" w16du:dateUtc="2024-11-24T04:27:00Z">
        <w:r w:rsidR="00F76E83">
          <w:rPr>
            <w:rFonts w:ascii="Times New Roman" w:hAnsi="Times New Roman" w:cs="Times New Roman"/>
          </w:rPr>
          <w:t xml:space="preserve">inevitably </w:t>
        </w:r>
      </w:ins>
      <w:r>
        <w:rPr>
          <w:rFonts w:ascii="Times New Roman" w:hAnsi="Times New Roman" w:cs="Times New Roman"/>
        </w:rPr>
        <w:t>come about.</w:t>
      </w:r>
      <w:ins w:id="91" w:author="Lucas Vandermaarel" w:date="2024-11-23T21:40:00Z" w16du:dateUtc="2024-11-24T02:40:00Z">
        <w:r w:rsidR="00610E89">
          <w:rPr>
            <w:rFonts w:ascii="Times New Roman" w:hAnsi="Times New Roman" w:cs="Times New Roman"/>
          </w:rPr>
          <w:t xml:space="preserve"> </w:t>
        </w:r>
      </w:ins>
    </w:p>
    <w:p w14:paraId="480A88FE" w14:textId="4BCDB1F7" w:rsidR="00B64E3C" w:rsidRDefault="00B64E3C" w:rsidP="00F76E83">
      <w:pPr>
        <w:spacing w:line="480" w:lineRule="auto"/>
        <w:rPr>
          <w:rFonts w:ascii="Times New Roman" w:hAnsi="Times New Roman" w:cs="Times New Roman"/>
        </w:rPr>
      </w:pPr>
      <w:r>
        <w:rPr>
          <w:rFonts w:ascii="Times New Roman" w:hAnsi="Times New Roman" w:cs="Times New Roman"/>
        </w:rPr>
        <w:t>In the</w:t>
      </w:r>
      <w:r w:rsidRPr="00A00F20">
        <w:rPr>
          <w:rFonts w:ascii="Times New Roman" w:hAnsi="Times New Roman" w:cs="Times New Roman"/>
        </w:rPr>
        <w:t xml:space="preserve"> article, “Parasocial relationships, social media, &amp; wellbeing”, the authors exclaim that “[Parasocial relationships] develop in part through observing media figures and imagining interactions with them.” (Hoffner, Bond, 2022)</w:t>
      </w:r>
      <w:ins w:id="92" w:author="Lucas Vandermaarel" w:date="2024-11-23T21:40:00Z" w16du:dateUtc="2024-11-24T02:40:00Z">
        <w:r w:rsidR="004133CA">
          <w:rPr>
            <w:rFonts w:ascii="Times New Roman" w:hAnsi="Times New Roman" w:cs="Times New Roman"/>
          </w:rPr>
          <w:t xml:space="preserve"> </w:t>
        </w:r>
      </w:ins>
      <w:del w:id="93" w:author="Lucas Vandermaarel" w:date="2024-11-23T21:40:00Z" w16du:dateUtc="2024-11-24T02:40:00Z">
        <w:r w:rsidRPr="00A00F20" w:rsidDel="004133CA">
          <w:rPr>
            <w:rFonts w:ascii="Times New Roman" w:hAnsi="Times New Roman" w:cs="Times New Roman"/>
          </w:rPr>
          <w:delText xml:space="preserve"> </w:delText>
        </w:r>
      </w:del>
      <w:del w:id="94" w:author="Lucas Vandermaarel" w:date="2024-11-23T21:34:00Z" w16du:dateUtc="2024-11-24T02:34:00Z">
        <w:r w:rsidRPr="00A00F20" w:rsidDel="001D1127">
          <w:rPr>
            <w:rFonts w:ascii="Times New Roman" w:hAnsi="Times New Roman" w:cs="Times New Roman"/>
          </w:rPr>
          <w:br/>
        </w:r>
      </w:del>
      <w:r w:rsidRPr="00A00F20">
        <w:rPr>
          <w:rFonts w:ascii="Times New Roman" w:hAnsi="Times New Roman" w:cs="Times New Roman"/>
        </w:rPr>
        <w:t xml:space="preserve">As more and more people connect, parasocial relationships tend to be created due to the sheer number of people that attempt to connect with one another. The popularity of a group or individual increases to a level that effectively </w:t>
      </w:r>
      <w:r>
        <w:rPr>
          <w:rFonts w:ascii="Times New Roman" w:hAnsi="Times New Roman" w:cs="Times New Roman"/>
        </w:rPr>
        <w:t xml:space="preserve">removes the ability for each interaction to be replied to. At first glance, this could be seen as negative. However, Hoffner and Bond report that “social media platforms provide opportunities for people to develop and sustain psychological connections with a wide range of people with whom they do not have (fully) reciprocal relationships.” (Hoffner, Bond, 2022) </w:t>
      </w:r>
    </w:p>
    <w:p w14:paraId="573660B9" w14:textId="4762BA92" w:rsidR="00B64E3C" w:rsidRDefault="00B64E3C" w:rsidP="00B64E3C">
      <w:pPr>
        <w:spacing w:line="480" w:lineRule="auto"/>
        <w:ind w:firstLine="720"/>
        <w:rPr>
          <w:rFonts w:ascii="Times New Roman" w:hAnsi="Times New Roman" w:cs="Times New Roman"/>
        </w:rPr>
      </w:pPr>
      <w:r>
        <w:rPr>
          <w:rFonts w:ascii="Times New Roman" w:hAnsi="Times New Roman" w:cs="Times New Roman"/>
        </w:rPr>
        <w:t>They go further into examples such as how “[Parasocial relationships] with media figures who share a marginalized identity can facilitate development of identity, self-esteem, and well-being.” (Hoffner, Bond, 2022) It is clear that social media’s breeding of parasocial relationships has created benefits for certain groups of people</w:t>
      </w:r>
      <w:ins w:id="95" w:author="Lucas Vandermaarel" w:date="2024-11-23T22:52:00Z" w16du:dateUtc="2024-11-24T03:52:00Z">
        <w:r w:rsidR="006C6B40">
          <w:rPr>
            <w:rFonts w:ascii="Times New Roman" w:hAnsi="Times New Roman" w:cs="Times New Roman"/>
          </w:rPr>
          <w:t xml:space="preserve">, but the overall </w:t>
        </w:r>
      </w:ins>
      <w:ins w:id="96" w:author="Lucas Vandermaarel" w:date="2024-11-23T22:53:00Z" w16du:dateUtc="2024-11-24T03:53:00Z">
        <w:r w:rsidR="006C6B40">
          <w:rPr>
            <w:rFonts w:ascii="Times New Roman" w:hAnsi="Times New Roman" w:cs="Times New Roman"/>
          </w:rPr>
          <w:t>negative impact social media</w:t>
        </w:r>
      </w:ins>
      <w:ins w:id="97" w:author="Lucas Vandermaarel" w:date="2024-11-23T22:58:00Z" w16du:dateUtc="2024-11-24T03:58:00Z">
        <w:r w:rsidR="006C6B40">
          <w:rPr>
            <w:rFonts w:ascii="Times New Roman" w:hAnsi="Times New Roman" w:cs="Times New Roman"/>
          </w:rPr>
          <w:t xml:space="preserve"> has on relationships largely outweighs this focused </w:t>
        </w:r>
      </w:ins>
      <w:ins w:id="98" w:author="Lucas Vandermaarel" w:date="2024-11-23T22:59:00Z" w16du:dateUtc="2024-11-24T03:59:00Z">
        <w:r w:rsidR="00A65F78">
          <w:rPr>
            <w:rFonts w:ascii="Times New Roman" w:hAnsi="Times New Roman" w:cs="Times New Roman"/>
          </w:rPr>
          <w:t>positive</w:t>
        </w:r>
      </w:ins>
      <w:r>
        <w:rPr>
          <w:rFonts w:ascii="Times New Roman" w:hAnsi="Times New Roman" w:cs="Times New Roman"/>
        </w:rPr>
        <w:t>.</w:t>
      </w:r>
    </w:p>
    <w:p w14:paraId="5C297AFD" w14:textId="77777777" w:rsidR="00B64E3C" w:rsidRDefault="00B64E3C" w:rsidP="00B64E3C">
      <w:pPr>
        <w:spacing w:line="480" w:lineRule="auto"/>
        <w:rPr>
          <w:rFonts w:ascii="Times New Roman" w:hAnsi="Times New Roman" w:cs="Times New Roman"/>
        </w:rPr>
      </w:pPr>
    </w:p>
    <w:p w14:paraId="3E601753" w14:textId="77777777" w:rsidR="00B64E3C" w:rsidRPr="000D0FB6" w:rsidRDefault="00B64E3C" w:rsidP="00B64E3C">
      <w:pPr>
        <w:spacing w:line="480" w:lineRule="auto"/>
        <w:rPr>
          <w:rFonts w:ascii="Arial" w:hAnsi="Arial" w:cs="Arial"/>
          <w:sz w:val="22"/>
          <w:szCs w:val="22"/>
          <w:u w:val="single"/>
        </w:rPr>
      </w:pPr>
      <w:r>
        <w:rPr>
          <w:u w:val="single"/>
        </w:rPr>
        <w:t>CONCLUSION</w:t>
      </w:r>
    </w:p>
    <w:p w14:paraId="076B95B6" w14:textId="77777777" w:rsidR="00B64E3C" w:rsidRDefault="00B64E3C" w:rsidP="00B64E3C">
      <w:pPr>
        <w:spacing w:line="480" w:lineRule="auto"/>
        <w:ind w:firstLine="720"/>
        <w:rPr>
          <w:rFonts w:ascii="Times New Roman" w:hAnsi="Times New Roman" w:cs="Times New Roman"/>
        </w:rPr>
      </w:pPr>
      <w:r w:rsidRPr="00DA1073">
        <w:rPr>
          <w:rFonts w:ascii="Times New Roman" w:hAnsi="Times New Roman" w:cs="Times New Roman"/>
        </w:rPr>
        <w:t xml:space="preserve">The research connects social media and relationships to be an overall negative correlation in </w:t>
      </w:r>
      <w:r>
        <w:rPr>
          <w:rFonts w:ascii="Times New Roman" w:hAnsi="Times New Roman" w:cs="Times New Roman"/>
        </w:rPr>
        <w:t xml:space="preserve">the quality of </w:t>
      </w:r>
      <w:r w:rsidRPr="00DA1073">
        <w:rPr>
          <w:rFonts w:ascii="Times New Roman" w:hAnsi="Times New Roman" w:cs="Times New Roman"/>
        </w:rPr>
        <w:t xml:space="preserve">relationships by promoting superficiality and its tendency to reduce relationship quality by negatively impacting mental well-being. However, social media’s alteration of </w:t>
      </w:r>
      <w:r w:rsidRPr="00DA1073">
        <w:rPr>
          <w:rFonts w:ascii="Times New Roman" w:hAnsi="Times New Roman" w:cs="Times New Roman"/>
        </w:rPr>
        <w:lastRenderedPageBreak/>
        <w:t xml:space="preserve">relationships promotes a positive side through the creation of parasocial relationships, allowing certain demographic profiles to have </w:t>
      </w:r>
      <w:r>
        <w:rPr>
          <w:rFonts w:ascii="Times New Roman" w:hAnsi="Times New Roman" w:cs="Times New Roman"/>
        </w:rPr>
        <w:t>an improved quality of life.</w:t>
      </w:r>
      <w:r w:rsidRPr="00DA1073">
        <w:rPr>
          <w:rFonts w:ascii="Times New Roman" w:hAnsi="Times New Roman" w:cs="Times New Roman"/>
        </w:rPr>
        <w:t xml:space="preserve"> </w:t>
      </w:r>
    </w:p>
    <w:p w14:paraId="455B1054" w14:textId="2C6F2C9F" w:rsidR="00B64E3C" w:rsidRDefault="00B64E3C" w:rsidP="00B64E3C">
      <w:pPr>
        <w:spacing w:line="480" w:lineRule="auto"/>
        <w:ind w:firstLine="720"/>
        <w:rPr>
          <w:rFonts w:ascii="Times New Roman" w:hAnsi="Times New Roman" w:cs="Times New Roman"/>
        </w:rPr>
      </w:pPr>
      <w:r>
        <w:rPr>
          <w:rFonts w:ascii="Times New Roman" w:hAnsi="Times New Roman" w:cs="Times New Roman"/>
        </w:rPr>
        <w:t>While the research points to an overall negative influence in relationships, s</w:t>
      </w:r>
      <w:r w:rsidRPr="00DA1073">
        <w:rPr>
          <w:rFonts w:ascii="Times New Roman" w:hAnsi="Times New Roman" w:cs="Times New Roman"/>
        </w:rPr>
        <w:t xml:space="preserve">ocial media is not going away, </w:t>
      </w:r>
      <w:r>
        <w:rPr>
          <w:rFonts w:ascii="Times New Roman" w:hAnsi="Times New Roman" w:cs="Times New Roman"/>
        </w:rPr>
        <w:t xml:space="preserve">so </w:t>
      </w:r>
      <w:r w:rsidRPr="00DA1073">
        <w:rPr>
          <w:rFonts w:ascii="Times New Roman" w:hAnsi="Times New Roman" w:cs="Times New Roman"/>
        </w:rPr>
        <w:t>how can we modify social media into a healthier environment for people to cultivate meaningful relationships?</w:t>
      </w:r>
      <w:r>
        <w:rPr>
          <w:rFonts w:ascii="Times New Roman" w:hAnsi="Times New Roman" w:cs="Times New Roman"/>
        </w:rPr>
        <w:t xml:space="preserve"> And as society increasingly progresses to</w:t>
      </w:r>
      <w:ins w:id="99" w:author="Lucas Vandermaarel" w:date="2024-11-23T23:28:00Z" w16du:dateUtc="2024-11-24T04:28:00Z">
        <w:r w:rsidR="00122006">
          <w:rPr>
            <w:rFonts w:ascii="Times New Roman" w:hAnsi="Times New Roman" w:cs="Times New Roman"/>
          </w:rPr>
          <w:t>wards an almos</w:t>
        </w:r>
      </w:ins>
      <w:ins w:id="100" w:author="Lucas Vandermaarel" w:date="2024-11-23T23:29:00Z" w16du:dateUtc="2024-11-24T04:29:00Z">
        <w:r w:rsidR="00122006">
          <w:rPr>
            <w:rFonts w:ascii="Times New Roman" w:hAnsi="Times New Roman" w:cs="Times New Roman"/>
          </w:rPr>
          <w:t xml:space="preserve">t symbiotic relationship, how will </w:t>
        </w:r>
      </w:ins>
      <w:ins w:id="101" w:author="Lucas Vandermaarel" w:date="2024-11-23T23:47:00Z" w16du:dateUtc="2024-11-24T04:47:00Z">
        <w:r w:rsidR="00436509">
          <w:rPr>
            <w:rFonts w:ascii="Times New Roman" w:hAnsi="Times New Roman" w:cs="Times New Roman"/>
          </w:rPr>
          <w:t>we</w:t>
        </w:r>
      </w:ins>
      <w:ins w:id="102" w:author="Lucas Vandermaarel" w:date="2024-11-23T23:48:00Z" w16du:dateUtc="2024-11-24T04:48:00Z">
        <w:r w:rsidR="00436509">
          <w:rPr>
            <w:rFonts w:ascii="Times New Roman" w:hAnsi="Times New Roman" w:cs="Times New Roman"/>
          </w:rPr>
          <w:t xml:space="preserve"> collectively promote healthier relationship environments?</w:t>
        </w:r>
      </w:ins>
      <w:ins w:id="103" w:author="Lucas Vandermaarel" w:date="2024-11-23T23:29:00Z" w16du:dateUtc="2024-11-24T04:29:00Z">
        <w:r w:rsidR="00122006">
          <w:rPr>
            <w:rFonts w:ascii="Times New Roman" w:hAnsi="Times New Roman" w:cs="Times New Roman"/>
          </w:rPr>
          <w:t xml:space="preserve"> </w:t>
        </w:r>
      </w:ins>
      <w:del w:id="104" w:author="Lucas Vandermaarel" w:date="2024-11-23T23:28:00Z" w16du:dateUtc="2024-11-24T04:28:00Z">
        <w:r w:rsidDel="00122006">
          <w:rPr>
            <w:rFonts w:ascii="Times New Roman" w:hAnsi="Times New Roman" w:cs="Times New Roman"/>
          </w:rPr>
          <w:delText xml:space="preserve">  </w:delText>
        </w:r>
      </w:del>
    </w:p>
    <w:p w14:paraId="518E3C9C" w14:textId="77777777" w:rsidR="00B64E3C" w:rsidRPr="00350213" w:rsidRDefault="00B64E3C" w:rsidP="00B64E3C">
      <w:pPr>
        <w:spacing w:line="480" w:lineRule="auto"/>
        <w:ind w:firstLine="720"/>
        <w:rPr>
          <w:rFonts w:ascii="Times New Roman" w:hAnsi="Times New Roman" w:cs="Times New Roman"/>
        </w:rPr>
      </w:pPr>
      <w:r w:rsidRPr="00DA1073">
        <w:rPr>
          <w:rFonts w:ascii="Times New Roman" w:hAnsi="Times New Roman" w:cs="Times New Roman"/>
        </w:rPr>
        <w:t>Social media’s usage exploded, the nature of relationships has been changed, and the negative impacts it can have on one’s relationships should be taken into account, but if one finds a benefit due to their individuality, they should use social media in a way that serves them the best.</w:t>
      </w:r>
    </w:p>
    <w:p w14:paraId="24D10E34" w14:textId="77777777" w:rsidR="00A33D1F" w:rsidRPr="008D2098" w:rsidRDefault="00A33D1F" w:rsidP="00B64E3C">
      <w:pPr>
        <w:spacing w:before="240" w:after="100" w:line="480" w:lineRule="auto"/>
        <w:rPr>
          <w:rFonts w:ascii="Times New Roman" w:hAnsi="Times New Roman" w:cs="Times New Roman"/>
        </w:rPr>
      </w:pPr>
    </w:p>
    <w:sectPr w:rsidR="00A33D1F" w:rsidRPr="008D2098">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02CFCD7" w14:textId="77777777" w:rsidR="007640A1" w:rsidRDefault="007640A1" w:rsidP="008D2098">
      <w:pPr>
        <w:spacing w:after="0" w:line="240" w:lineRule="auto"/>
      </w:pPr>
      <w:r>
        <w:separator/>
      </w:r>
    </w:p>
  </w:endnote>
  <w:endnote w:type="continuationSeparator" w:id="0">
    <w:p w14:paraId="6B5F7CF5" w14:textId="77777777" w:rsidR="007640A1" w:rsidRDefault="007640A1" w:rsidP="008D20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1601AF6" w14:textId="77777777" w:rsidR="007640A1" w:rsidRDefault="007640A1" w:rsidP="008D2098">
      <w:pPr>
        <w:spacing w:after="0" w:line="240" w:lineRule="auto"/>
      </w:pPr>
      <w:r>
        <w:separator/>
      </w:r>
    </w:p>
  </w:footnote>
  <w:footnote w:type="continuationSeparator" w:id="0">
    <w:p w14:paraId="547CF26B" w14:textId="77777777" w:rsidR="007640A1" w:rsidRDefault="007640A1" w:rsidP="008D20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0E12CC" w14:textId="490932FF" w:rsidR="008D2098" w:rsidRDefault="008D2098" w:rsidP="008D2098">
    <w:pPr>
      <w:pStyle w:val="Header"/>
      <w:jc w:val="right"/>
    </w:pPr>
    <w:r>
      <w:t>1</w: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Lucas Vandermaarel">
    <w15:presenceInfo w15:providerId="AD" w15:userId="S::Lucas.Vandermaarel@ed.amdsb.ca::b542cd7a-9ed3-4de6-a6a1-2459fb90d86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1FDF"/>
    <w:rsid w:val="000121A7"/>
    <w:rsid w:val="00016648"/>
    <w:rsid w:val="000370AE"/>
    <w:rsid w:val="00122006"/>
    <w:rsid w:val="00136FF2"/>
    <w:rsid w:val="001833F6"/>
    <w:rsid w:val="001D1127"/>
    <w:rsid w:val="00204425"/>
    <w:rsid w:val="00221075"/>
    <w:rsid w:val="002326B9"/>
    <w:rsid w:val="002A03AE"/>
    <w:rsid w:val="002F79E8"/>
    <w:rsid w:val="003C2CA0"/>
    <w:rsid w:val="003F00C1"/>
    <w:rsid w:val="003F7ADB"/>
    <w:rsid w:val="004133CA"/>
    <w:rsid w:val="00434F65"/>
    <w:rsid w:val="00436509"/>
    <w:rsid w:val="00494389"/>
    <w:rsid w:val="004A6A02"/>
    <w:rsid w:val="004B47A7"/>
    <w:rsid w:val="004B7991"/>
    <w:rsid w:val="005168BF"/>
    <w:rsid w:val="0052489F"/>
    <w:rsid w:val="00535E89"/>
    <w:rsid w:val="0057075A"/>
    <w:rsid w:val="00610E89"/>
    <w:rsid w:val="006904DB"/>
    <w:rsid w:val="006C6B40"/>
    <w:rsid w:val="00714B42"/>
    <w:rsid w:val="00716CAE"/>
    <w:rsid w:val="00731278"/>
    <w:rsid w:val="00743EB3"/>
    <w:rsid w:val="007640A1"/>
    <w:rsid w:val="007940B6"/>
    <w:rsid w:val="007C7EF2"/>
    <w:rsid w:val="00811D2D"/>
    <w:rsid w:val="008172E1"/>
    <w:rsid w:val="00841FDF"/>
    <w:rsid w:val="008613CA"/>
    <w:rsid w:val="00873B93"/>
    <w:rsid w:val="0087718B"/>
    <w:rsid w:val="0088533E"/>
    <w:rsid w:val="008A1E55"/>
    <w:rsid w:val="008D2098"/>
    <w:rsid w:val="008F1D5A"/>
    <w:rsid w:val="00912F9E"/>
    <w:rsid w:val="009555D4"/>
    <w:rsid w:val="009F0E8A"/>
    <w:rsid w:val="00A33D1F"/>
    <w:rsid w:val="00A65F78"/>
    <w:rsid w:val="00A82909"/>
    <w:rsid w:val="00AA33B8"/>
    <w:rsid w:val="00AF2D10"/>
    <w:rsid w:val="00B17FD9"/>
    <w:rsid w:val="00B53390"/>
    <w:rsid w:val="00B64E3C"/>
    <w:rsid w:val="00BA1E66"/>
    <w:rsid w:val="00BC0111"/>
    <w:rsid w:val="00BC0F69"/>
    <w:rsid w:val="00CA1B64"/>
    <w:rsid w:val="00CC1F4C"/>
    <w:rsid w:val="00CD7B24"/>
    <w:rsid w:val="00CE196F"/>
    <w:rsid w:val="00CF47D6"/>
    <w:rsid w:val="00D03625"/>
    <w:rsid w:val="00D24C6A"/>
    <w:rsid w:val="00DB16DF"/>
    <w:rsid w:val="00DB328D"/>
    <w:rsid w:val="00DB7116"/>
    <w:rsid w:val="00E43DAE"/>
    <w:rsid w:val="00E47A53"/>
    <w:rsid w:val="00E81BF1"/>
    <w:rsid w:val="00EA1735"/>
    <w:rsid w:val="00EC753C"/>
    <w:rsid w:val="00F30991"/>
    <w:rsid w:val="00F33A0A"/>
    <w:rsid w:val="00F3524F"/>
    <w:rsid w:val="00F634CA"/>
    <w:rsid w:val="00F76E83"/>
    <w:rsid w:val="00F82A4A"/>
    <w:rsid w:val="00FC47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9C9D3"/>
  <w15:chartTrackingRefBased/>
  <w15:docId w15:val="{8E777DDA-3407-4E35-A16A-13C646621E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1FD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41FD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41FD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41FD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41FD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41FD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41FD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41FD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41FD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1FD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41FD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41FD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41FD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41FD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41FD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41FD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41FD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41FDF"/>
    <w:rPr>
      <w:rFonts w:eastAsiaTheme="majorEastAsia" w:cstheme="majorBidi"/>
      <w:color w:val="272727" w:themeColor="text1" w:themeTint="D8"/>
    </w:rPr>
  </w:style>
  <w:style w:type="paragraph" w:styleId="Title">
    <w:name w:val="Title"/>
    <w:basedOn w:val="Normal"/>
    <w:next w:val="Normal"/>
    <w:link w:val="TitleChar"/>
    <w:uiPriority w:val="10"/>
    <w:qFormat/>
    <w:rsid w:val="00841FD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1FD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41FD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41FD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41FDF"/>
    <w:pPr>
      <w:spacing w:before="160"/>
      <w:jc w:val="center"/>
    </w:pPr>
    <w:rPr>
      <w:i/>
      <w:iCs/>
      <w:color w:val="404040" w:themeColor="text1" w:themeTint="BF"/>
    </w:rPr>
  </w:style>
  <w:style w:type="character" w:customStyle="1" w:styleId="QuoteChar">
    <w:name w:val="Quote Char"/>
    <w:basedOn w:val="DefaultParagraphFont"/>
    <w:link w:val="Quote"/>
    <w:uiPriority w:val="29"/>
    <w:rsid w:val="00841FDF"/>
    <w:rPr>
      <w:i/>
      <w:iCs/>
      <w:color w:val="404040" w:themeColor="text1" w:themeTint="BF"/>
    </w:rPr>
  </w:style>
  <w:style w:type="paragraph" w:styleId="ListParagraph">
    <w:name w:val="List Paragraph"/>
    <w:basedOn w:val="Normal"/>
    <w:uiPriority w:val="34"/>
    <w:qFormat/>
    <w:rsid w:val="00841FDF"/>
    <w:pPr>
      <w:ind w:left="720"/>
      <w:contextualSpacing/>
    </w:pPr>
  </w:style>
  <w:style w:type="character" w:styleId="IntenseEmphasis">
    <w:name w:val="Intense Emphasis"/>
    <w:basedOn w:val="DefaultParagraphFont"/>
    <w:uiPriority w:val="21"/>
    <w:qFormat/>
    <w:rsid w:val="00841FDF"/>
    <w:rPr>
      <w:i/>
      <w:iCs/>
      <w:color w:val="0F4761" w:themeColor="accent1" w:themeShade="BF"/>
    </w:rPr>
  </w:style>
  <w:style w:type="paragraph" w:styleId="IntenseQuote">
    <w:name w:val="Intense Quote"/>
    <w:basedOn w:val="Normal"/>
    <w:next w:val="Normal"/>
    <w:link w:val="IntenseQuoteChar"/>
    <w:uiPriority w:val="30"/>
    <w:qFormat/>
    <w:rsid w:val="00841FD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41FDF"/>
    <w:rPr>
      <w:i/>
      <w:iCs/>
      <w:color w:val="0F4761" w:themeColor="accent1" w:themeShade="BF"/>
    </w:rPr>
  </w:style>
  <w:style w:type="character" w:styleId="IntenseReference">
    <w:name w:val="Intense Reference"/>
    <w:basedOn w:val="DefaultParagraphFont"/>
    <w:uiPriority w:val="32"/>
    <w:qFormat/>
    <w:rsid w:val="00841FDF"/>
    <w:rPr>
      <w:b/>
      <w:bCs/>
      <w:smallCaps/>
      <w:color w:val="0F4761" w:themeColor="accent1" w:themeShade="BF"/>
      <w:spacing w:val="5"/>
    </w:rPr>
  </w:style>
  <w:style w:type="paragraph" w:styleId="Header">
    <w:name w:val="header"/>
    <w:basedOn w:val="Normal"/>
    <w:link w:val="HeaderChar"/>
    <w:uiPriority w:val="99"/>
    <w:unhideWhenUsed/>
    <w:rsid w:val="008D20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2098"/>
  </w:style>
  <w:style w:type="paragraph" w:styleId="Footer">
    <w:name w:val="footer"/>
    <w:basedOn w:val="Normal"/>
    <w:link w:val="FooterChar"/>
    <w:uiPriority w:val="99"/>
    <w:unhideWhenUsed/>
    <w:rsid w:val="008D20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2098"/>
  </w:style>
  <w:style w:type="paragraph" w:styleId="Revision">
    <w:name w:val="Revision"/>
    <w:hidden/>
    <w:uiPriority w:val="99"/>
    <w:semiHidden/>
    <w:rsid w:val="00535E8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867709">
      <w:bodyDiv w:val="1"/>
      <w:marLeft w:val="0"/>
      <w:marRight w:val="0"/>
      <w:marTop w:val="0"/>
      <w:marBottom w:val="0"/>
      <w:divBdr>
        <w:top w:val="none" w:sz="0" w:space="0" w:color="auto"/>
        <w:left w:val="none" w:sz="0" w:space="0" w:color="auto"/>
        <w:bottom w:val="none" w:sz="0" w:space="0" w:color="auto"/>
        <w:right w:val="none" w:sz="0" w:space="0" w:color="auto"/>
      </w:divBdr>
      <w:divsChild>
        <w:div w:id="1058482283">
          <w:marLeft w:val="0"/>
          <w:marRight w:val="0"/>
          <w:marTop w:val="0"/>
          <w:marBottom w:val="0"/>
          <w:divBdr>
            <w:top w:val="none" w:sz="0" w:space="0" w:color="auto"/>
            <w:left w:val="none" w:sz="0" w:space="0" w:color="auto"/>
            <w:bottom w:val="none" w:sz="0" w:space="0" w:color="auto"/>
            <w:right w:val="none" w:sz="0" w:space="0" w:color="auto"/>
          </w:divBdr>
        </w:div>
        <w:div w:id="585266091">
          <w:marLeft w:val="0"/>
          <w:marRight w:val="0"/>
          <w:marTop w:val="0"/>
          <w:marBottom w:val="0"/>
          <w:divBdr>
            <w:top w:val="none" w:sz="0" w:space="0" w:color="auto"/>
            <w:left w:val="none" w:sz="0" w:space="0" w:color="auto"/>
            <w:bottom w:val="none" w:sz="0" w:space="0" w:color="auto"/>
            <w:right w:val="none" w:sz="0" w:space="0" w:color="auto"/>
          </w:divBdr>
        </w:div>
        <w:div w:id="102774333">
          <w:marLeft w:val="0"/>
          <w:marRight w:val="0"/>
          <w:marTop w:val="0"/>
          <w:marBottom w:val="0"/>
          <w:divBdr>
            <w:top w:val="none" w:sz="0" w:space="0" w:color="auto"/>
            <w:left w:val="none" w:sz="0" w:space="0" w:color="auto"/>
            <w:bottom w:val="none" w:sz="0" w:space="0" w:color="auto"/>
            <w:right w:val="none" w:sz="0" w:space="0" w:color="auto"/>
          </w:divBdr>
        </w:div>
        <w:div w:id="1657681114">
          <w:marLeft w:val="0"/>
          <w:marRight w:val="0"/>
          <w:marTop w:val="0"/>
          <w:marBottom w:val="0"/>
          <w:divBdr>
            <w:top w:val="none" w:sz="0" w:space="0" w:color="auto"/>
            <w:left w:val="none" w:sz="0" w:space="0" w:color="auto"/>
            <w:bottom w:val="none" w:sz="0" w:space="0" w:color="auto"/>
            <w:right w:val="none" w:sz="0" w:space="0" w:color="auto"/>
          </w:divBdr>
        </w:div>
        <w:div w:id="952907367">
          <w:marLeft w:val="0"/>
          <w:marRight w:val="0"/>
          <w:marTop w:val="0"/>
          <w:marBottom w:val="0"/>
          <w:divBdr>
            <w:top w:val="none" w:sz="0" w:space="0" w:color="auto"/>
            <w:left w:val="none" w:sz="0" w:space="0" w:color="auto"/>
            <w:bottom w:val="none" w:sz="0" w:space="0" w:color="auto"/>
            <w:right w:val="none" w:sz="0" w:space="0" w:color="auto"/>
          </w:divBdr>
        </w:div>
        <w:div w:id="479350399">
          <w:marLeft w:val="0"/>
          <w:marRight w:val="0"/>
          <w:marTop w:val="0"/>
          <w:marBottom w:val="0"/>
          <w:divBdr>
            <w:top w:val="none" w:sz="0" w:space="0" w:color="auto"/>
            <w:left w:val="none" w:sz="0" w:space="0" w:color="auto"/>
            <w:bottom w:val="none" w:sz="0" w:space="0" w:color="auto"/>
            <w:right w:val="none" w:sz="0" w:space="0" w:color="auto"/>
          </w:divBdr>
        </w:div>
        <w:div w:id="1802503602">
          <w:marLeft w:val="0"/>
          <w:marRight w:val="0"/>
          <w:marTop w:val="0"/>
          <w:marBottom w:val="0"/>
          <w:divBdr>
            <w:top w:val="none" w:sz="0" w:space="0" w:color="auto"/>
            <w:left w:val="none" w:sz="0" w:space="0" w:color="auto"/>
            <w:bottom w:val="none" w:sz="0" w:space="0" w:color="auto"/>
            <w:right w:val="none" w:sz="0" w:space="0" w:color="auto"/>
          </w:divBdr>
        </w:div>
        <w:div w:id="2065836954">
          <w:marLeft w:val="0"/>
          <w:marRight w:val="0"/>
          <w:marTop w:val="0"/>
          <w:marBottom w:val="0"/>
          <w:divBdr>
            <w:top w:val="none" w:sz="0" w:space="0" w:color="auto"/>
            <w:left w:val="none" w:sz="0" w:space="0" w:color="auto"/>
            <w:bottom w:val="none" w:sz="0" w:space="0" w:color="auto"/>
            <w:right w:val="none" w:sz="0" w:space="0" w:color="auto"/>
          </w:divBdr>
        </w:div>
        <w:div w:id="1329140363">
          <w:marLeft w:val="0"/>
          <w:marRight w:val="0"/>
          <w:marTop w:val="0"/>
          <w:marBottom w:val="0"/>
          <w:divBdr>
            <w:top w:val="none" w:sz="0" w:space="0" w:color="auto"/>
            <w:left w:val="none" w:sz="0" w:space="0" w:color="auto"/>
            <w:bottom w:val="none" w:sz="0" w:space="0" w:color="auto"/>
            <w:right w:val="none" w:sz="0" w:space="0" w:color="auto"/>
          </w:divBdr>
        </w:div>
        <w:div w:id="1749955728">
          <w:marLeft w:val="0"/>
          <w:marRight w:val="0"/>
          <w:marTop w:val="0"/>
          <w:marBottom w:val="0"/>
          <w:divBdr>
            <w:top w:val="none" w:sz="0" w:space="0" w:color="auto"/>
            <w:left w:val="none" w:sz="0" w:space="0" w:color="auto"/>
            <w:bottom w:val="none" w:sz="0" w:space="0" w:color="auto"/>
            <w:right w:val="none" w:sz="0" w:space="0" w:color="auto"/>
          </w:divBdr>
        </w:div>
        <w:div w:id="269243525">
          <w:marLeft w:val="0"/>
          <w:marRight w:val="0"/>
          <w:marTop w:val="0"/>
          <w:marBottom w:val="0"/>
          <w:divBdr>
            <w:top w:val="none" w:sz="0" w:space="0" w:color="auto"/>
            <w:left w:val="none" w:sz="0" w:space="0" w:color="auto"/>
            <w:bottom w:val="none" w:sz="0" w:space="0" w:color="auto"/>
            <w:right w:val="none" w:sz="0" w:space="0" w:color="auto"/>
          </w:divBdr>
        </w:div>
        <w:div w:id="13967538">
          <w:marLeft w:val="0"/>
          <w:marRight w:val="0"/>
          <w:marTop w:val="0"/>
          <w:marBottom w:val="0"/>
          <w:divBdr>
            <w:top w:val="none" w:sz="0" w:space="0" w:color="auto"/>
            <w:left w:val="none" w:sz="0" w:space="0" w:color="auto"/>
            <w:bottom w:val="none" w:sz="0" w:space="0" w:color="auto"/>
            <w:right w:val="none" w:sz="0" w:space="0" w:color="auto"/>
          </w:divBdr>
        </w:div>
        <w:div w:id="1675691503">
          <w:marLeft w:val="0"/>
          <w:marRight w:val="0"/>
          <w:marTop w:val="0"/>
          <w:marBottom w:val="0"/>
          <w:divBdr>
            <w:top w:val="none" w:sz="0" w:space="0" w:color="auto"/>
            <w:left w:val="none" w:sz="0" w:space="0" w:color="auto"/>
            <w:bottom w:val="none" w:sz="0" w:space="0" w:color="auto"/>
            <w:right w:val="none" w:sz="0" w:space="0" w:color="auto"/>
          </w:divBdr>
        </w:div>
        <w:div w:id="621811491">
          <w:marLeft w:val="0"/>
          <w:marRight w:val="0"/>
          <w:marTop w:val="0"/>
          <w:marBottom w:val="0"/>
          <w:divBdr>
            <w:top w:val="none" w:sz="0" w:space="0" w:color="auto"/>
            <w:left w:val="none" w:sz="0" w:space="0" w:color="auto"/>
            <w:bottom w:val="none" w:sz="0" w:space="0" w:color="auto"/>
            <w:right w:val="none" w:sz="0" w:space="0" w:color="auto"/>
          </w:divBdr>
        </w:div>
        <w:div w:id="549539853">
          <w:marLeft w:val="0"/>
          <w:marRight w:val="0"/>
          <w:marTop w:val="0"/>
          <w:marBottom w:val="0"/>
          <w:divBdr>
            <w:top w:val="none" w:sz="0" w:space="0" w:color="auto"/>
            <w:left w:val="none" w:sz="0" w:space="0" w:color="auto"/>
            <w:bottom w:val="none" w:sz="0" w:space="0" w:color="auto"/>
            <w:right w:val="none" w:sz="0" w:space="0" w:color="auto"/>
          </w:divBdr>
        </w:div>
        <w:div w:id="288634579">
          <w:marLeft w:val="0"/>
          <w:marRight w:val="0"/>
          <w:marTop w:val="0"/>
          <w:marBottom w:val="0"/>
          <w:divBdr>
            <w:top w:val="none" w:sz="0" w:space="0" w:color="auto"/>
            <w:left w:val="none" w:sz="0" w:space="0" w:color="auto"/>
            <w:bottom w:val="none" w:sz="0" w:space="0" w:color="auto"/>
            <w:right w:val="none" w:sz="0" w:space="0" w:color="auto"/>
          </w:divBdr>
        </w:div>
        <w:div w:id="1230993893">
          <w:marLeft w:val="0"/>
          <w:marRight w:val="0"/>
          <w:marTop w:val="0"/>
          <w:marBottom w:val="0"/>
          <w:divBdr>
            <w:top w:val="none" w:sz="0" w:space="0" w:color="auto"/>
            <w:left w:val="none" w:sz="0" w:space="0" w:color="auto"/>
            <w:bottom w:val="none" w:sz="0" w:space="0" w:color="auto"/>
            <w:right w:val="none" w:sz="0" w:space="0" w:color="auto"/>
          </w:divBdr>
        </w:div>
        <w:div w:id="1692564272">
          <w:marLeft w:val="0"/>
          <w:marRight w:val="0"/>
          <w:marTop w:val="0"/>
          <w:marBottom w:val="0"/>
          <w:divBdr>
            <w:top w:val="none" w:sz="0" w:space="0" w:color="auto"/>
            <w:left w:val="none" w:sz="0" w:space="0" w:color="auto"/>
            <w:bottom w:val="none" w:sz="0" w:space="0" w:color="auto"/>
            <w:right w:val="none" w:sz="0" w:space="0" w:color="auto"/>
          </w:divBdr>
        </w:div>
        <w:div w:id="432089951">
          <w:marLeft w:val="0"/>
          <w:marRight w:val="0"/>
          <w:marTop w:val="0"/>
          <w:marBottom w:val="0"/>
          <w:divBdr>
            <w:top w:val="none" w:sz="0" w:space="0" w:color="auto"/>
            <w:left w:val="none" w:sz="0" w:space="0" w:color="auto"/>
            <w:bottom w:val="none" w:sz="0" w:space="0" w:color="auto"/>
            <w:right w:val="none" w:sz="0" w:space="0" w:color="auto"/>
          </w:divBdr>
        </w:div>
        <w:div w:id="1694727325">
          <w:marLeft w:val="0"/>
          <w:marRight w:val="0"/>
          <w:marTop w:val="0"/>
          <w:marBottom w:val="0"/>
          <w:divBdr>
            <w:top w:val="none" w:sz="0" w:space="0" w:color="auto"/>
            <w:left w:val="none" w:sz="0" w:space="0" w:color="auto"/>
            <w:bottom w:val="none" w:sz="0" w:space="0" w:color="auto"/>
            <w:right w:val="none" w:sz="0" w:space="0" w:color="auto"/>
          </w:divBdr>
        </w:div>
        <w:div w:id="1332415402">
          <w:marLeft w:val="0"/>
          <w:marRight w:val="0"/>
          <w:marTop w:val="0"/>
          <w:marBottom w:val="0"/>
          <w:divBdr>
            <w:top w:val="none" w:sz="0" w:space="0" w:color="auto"/>
            <w:left w:val="none" w:sz="0" w:space="0" w:color="auto"/>
            <w:bottom w:val="none" w:sz="0" w:space="0" w:color="auto"/>
            <w:right w:val="none" w:sz="0" w:space="0" w:color="auto"/>
          </w:divBdr>
        </w:div>
        <w:div w:id="1962957264">
          <w:marLeft w:val="0"/>
          <w:marRight w:val="0"/>
          <w:marTop w:val="0"/>
          <w:marBottom w:val="0"/>
          <w:divBdr>
            <w:top w:val="none" w:sz="0" w:space="0" w:color="auto"/>
            <w:left w:val="none" w:sz="0" w:space="0" w:color="auto"/>
            <w:bottom w:val="none" w:sz="0" w:space="0" w:color="auto"/>
            <w:right w:val="none" w:sz="0" w:space="0" w:color="auto"/>
          </w:divBdr>
        </w:div>
        <w:div w:id="710498635">
          <w:marLeft w:val="0"/>
          <w:marRight w:val="0"/>
          <w:marTop w:val="0"/>
          <w:marBottom w:val="0"/>
          <w:divBdr>
            <w:top w:val="none" w:sz="0" w:space="0" w:color="auto"/>
            <w:left w:val="none" w:sz="0" w:space="0" w:color="auto"/>
            <w:bottom w:val="none" w:sz="0" w:space="0" w:color="auto"/>
            <w:right w:val="none" w:sz="0" w:space="0" w:color="auto"/>
          </w:divBdr>
        </w:div>
        <w:div w:id="568737345">
          <w:marLeft w:val="0"/>
          <w:marRight w:val="0"/>
          <w:marTop w:val="0"/>
          <w:marBottom w:val="0"/>
          <w:divBdr>
            <w:top w:val="none" w:sz="0" w:space="0" w:color="auto"/>
            <w:left w:val="none" w:sz="0" w:space="0" w:color="auto"/>
            <w:bottom w:val="none" w:sz="0" w:space="0" w:color="auto"/>
            <w:right w:val="none" w:sz="0" w:space="0" w:color="auto"/>
          </w:divBdr>
        </w:div>
        <w:div w:id="1567840177">
          <w:marLeft w:val="0"/>
          <w:marRight w:val="0"/>
          <w:marTop w:val="0"/>
          <w:marBottom w:val="0"/>
          <w:divBdr>
            <w:top w:val="none" w:sz="0" w:space="0" w:color="auto"/>
            <w:left w:val="none" w:sz="0" w:space="0" w:color="auto"/>
            <w:bottom w:val="none" w:sz="0" w:space="0" w:color="auto"/>
            <w:right w:val="none" w:sz="0" w:space="0" w:color="auto"/>
          </w:divBdr>
        </w:div>
        <w:div w:id="1420523061">
          <w:marLeft w:val="0"/>
          <w:marRight w:val="0"/>
          <w:marTop w:val="0"/>
          <w:marBottom w:val="0"/>
          <w:divBdr>
            <w:top w:val="none" w:sz="0" w:space="0" w:color="auto"/>
            <w:left w:val="none" w:sz="0" w:space="0" w:color="auto"/>
            <w:bottom w:val="none" w:sz="0" w:space="0" w:color="auto"/>
            <w:right w:val="none" w:sz="0" w:space="0" w:color="auto"/>
          </w:divBdr>
        </w:div>
        <w:div w:id="1986740484">
          <w:marLeft w:val="0"/>
          <w:marRight w:val="0"/>
          <w:marTop w:val="0"/>
          <w:marBottom w:val="0"/>
          <w:divBdr>
            <w:top w:val="none" w:sz="0" w:space="0" w:color="auto"/>
            <w:left w:val="none" w:sz="0" w:space="0" w:color="auto"/>
            <w:bottom w:val="none" w:sz="0" w:space="0" w:color="auto"/>
            <w:right w:val="none" w:sz="0" w:space="0" w:color="auto"/>
          </w:divBdr>
        </w:div>
        <w:div w:id="1182738308">
          <w:marLeft w:val="0"/>
          <w:marRight w:val="0"/>
          <w:marTop w:val="0"/>
          <w:marBottom w:val="0"/>
          <w:divBdr>
            <w:top w:val="none" w:sz="0" w:space="0" w:color="auto"/>
            <w:left w:val="none" w:sz="0" w:space="0" w:color="auto"/>
            <w:bottom w:val="none" w:sz="0" w:space="0" w:color="auto"/>
            <w:right w:val="none" w:sz="0" w:space="0" w:color="auto"/>
          </w:divBdr>
        </w:div>
        <w:div w:id="50346363">
          <w:marLeft w:val="0"/>
          <w:marRight w:val="0"/>
          <w:marTop w:val="0"/>
          <w:marBottom w:val="0"/>
          <w:divBdr>
            <w:top w:val="none" w:sz="0" w:space="0" w:color="auto"/>
            <w:left w:val="none" w:sz="0" w:space="0" w:color="auto"/>
            <w:bottom w:val="none" w:sz="0" w:space="0" w:color="auto"/>
            <w:right w:val="none" w:sz="0" w:space="0" w:color="auto"/>
          </w:divBdr>
        </w:div>
        <w:div w:id="1314673922">
          <w:marLeft w:val="0"/>
          <w:marRight w:val="0"/>
          <w:marTop w:val="0"/>
          <w:marBottom w:val="0"/>
          <w:divBdr>
            <w:top w:val="none" w:sz="0" w:space="0" w:color="auto"/>
            <w:left w:val="none" w:sz="0" w:space="0" w:color="auto"/>
            <w:bottom w:val="none" w:sz="0" w:space="0" w:color="auto"/>
            <w:right w:val="none" w:sz="0" w:space="0" w:color="auto"/>
          </w:divBdr>
        </w:div>
        <w:div w:id="1399597266">
          <w:marLeft w:val="0"/>
          <w:marRight w:val="0"/>
          <w:marTop w:val="0"/>
          <w:marBottom w:val="0"/>
          <w:divBdr>
            <w:top w:val="none" w:sz="0" w:space="0" w:color="auto"/>
            <w:left w:val="none" w:sz="0" w:space="0" w:color="auto"/>
            <w:bottom w:val="none" w:sz="0" w:space="0" w:color="auto"/>
            <w:right w:val="none" w:sz="0" w:space="0" w:color="auto"/>
          </w:divBdr>
        </w:div>
      </w:divsChild>
    </w:div>
    <w:div w:id="1459374988">
      <w:bodyDiv w:val="1"/>
      <w:marLeft w:val="0"/>
      <w:marRight w:val="0"/>
      <w:marTop w:val="0"/>
      <w:marBottom w:val="0"/>
      <w:divBdr>
        <w:top w:val="none" w:sz="0" w:space="0" w:color="auto"/>
        <w:left w:val="none" w:sz="0" w:space="0" w:color="auto"/>
        <w:bottom w:val="none" w:sz="0" w:space="0" w:color="auto"/>
        <w:right w:val="none" w:sz="0" w:space="0" w:color="auto"/>
      </w:divBdr>
    </w:div>
    <w:div w:id="1670599728">
      <w:bodyDiv w:val="1"/>
      <w:marLeft w:val="0"/>
      <w:marRight w:val="0"/>
      <w:marTop w:val="0"/>
      <w:marBottom w:val="0"/>
      <w:divBdr>
        <w:top w:val="none" w:sz="0" w:space="0" w:color="auto"/>
        <w:left w:val="none" w:sz="0" w:space="0" w:color="auto"/>
        <w:bottom w:val="none" w:sz="0" w:space="0" w:color="auto"/>
        <w:right w:val="none" w:sz="0" w:space="0" w:color="auto"/>
      </w:divBdr>
      <w:divsChild>
        <w:div w:id="631326171">
          <w:marLeft w:val="0"/>
          <w:marRight w:val="0"/>
          <w:marTop w:val="0"/>
          <w:marBottom w:val="0"/>
          <w:divBdr>
            <w:top w:val="none" w:sz="0" w:space="0" w:color="auto"/>
            <w:left w:val="none" w:sz="0" w:space="0" w:color="auto"/>
            <w:bottom w:val="none" w:sz="0" w:space="0" w:color="auto"/>
            <w:right w:val="none" w:sz="0" w:space="0" w:color="auto"/>
          </w:divBdr>
        </w:div>
        <w:div w:id="2005353557">
          <w:marLeft w:val="0"/>
          <w:marRight w:val="0"/>
          <w:marTop w:val="0"/>
          <w:marBottom w:val="0"/>
          <w:divBdr>
            <w:top w:val="none" w:sz="0" w:space="0" w:color="auto"/>
            <w:left w:val="none" w:sz="0" w:space="0" w:color="auto"/>
            <w:bottom w:val="none" w:sz="0" w:space="0" w:color="auto"/>
            <w:right w:val="none" w:sz="0" w:space="0" w:color="auto"/>
          </w:divBdr>
        </w:div>
        <w:div w:id="478377599">
          <w:marLeft w:val="0"/>
          <w:marRight w:val="0"/>
          <w:marTop w:val="0"/>
          <w:marBottom w:val="0"/>
          <w:divBdr>
            <w:top w:val="none" w:sz="0" w:space="0" w:color="auto"/>
            <w:left w:val="none" w:sz="0" w:space="0" w:color="auto"/>
            <w:bottom w:val="none" w:sz="0" w:space="0" w:color="auto"/>
            <w:right w:val="none" w:sz="0" w:space="0" w:color="auto"/>
          </w:divBdr>
        </w:div>
        <w:div w:id="431360632">
          <w:marLeft w:val="0"/>
          <w:marRight w:val="0"/>
          <w:marTop w:val="0"/>
          <w:marBottom w:val="0"/>
          <w:divBdr>
            <w:top w:val="none" w:sz="0" w:space="0" w:color="auto"/>
            <w:left w:val="none" w:sz="0" w:space="0" w:color="auto"/>
            <w:bottom w:val="none" w:sz="0" w:space="0" w:color="auto"/>
            <w:right w:val="none" w:sz="0" w:space="0" w:color="auto"/>
          </w:divBdr>
        </w:div>
        <w:div w:id="404111074">
          <w:marLeft w:val="0"/>
          <w:marRight w:val="0"/>
          <w:marTop w:val="0"/>
          <w:marBottom w:val="0"/>
          <w:divBdr>
            <w:top w:val="none" w:sz="0" w:space="0" w:color="auto"/>
            <w:left w:val="none" w:sz="0" w:space="0" w:color="auto"/>
            <w:bottom w:val="none" w:sz="0" w:space="0" w:color="auto"/>
            <w:right w:val="none" w:sz="0" w:space="0" w:color="auto"/>
          </w:divBdr>
        </w:div>
        <w:div w:id="1957129210">
          <w:marLeft w:val="0"/>
          <w:marRight w:val="0"/>
          <w:marTop w:val="0"/>
          <w:marBottom w:val="0"/>
          <w:divBdr>
            <w:top w:val="none" w:sz="0" w:space="0" w:color="auto"/>
            <w:left w:val="none" w:sz="0" w:space="0" w:color="auto"/>
            <w:bottom w:val="none" w:sz="0" w:space="0" w:color="auto"/>
            <w:right w:val="none" w:sz="0" w:space="0" w:color="auto"/>
          </w:divBdr>
        </w:div>
        <w:div w:id="62800564">
          <w:marLeft w:val="0"/>
          <w:marRight w:val="0"/>
          <w:marTop w:val="0"/>
          <w:marBottom w:val="0"/>
          <w:divBdr>
            <w:top w:val="none" w:sz="0" w:space="0" w:color="auto"/>
            <w:left w:val="none" w:sz="0" w:space="0" w:color="auto"/>
            <w:bottom w:val="none" w:sz="0" w:space="0" w:color="auto"/>
            <w:right w:val="none" w:sz="0" w:space="0" w:color="auto"/>
          </w:divBdr>
        </w:div>
        <w:div w:id="253050558">
          <w:marLeft w:val="0"/>
          <w:marRight w:val="0"/>
          <w:marTop w:val="0"/>
          <w:marBottom w:val="0"/>
          <w:divBdr>
            <w:top w:val="none" w:sz="0" w:space="0" w:color="auto"/>
            <w:left w:val="none" w:sz="0" w:space="0" w:color="auto"/>
            <w:bottom w:val="none" w:sz="0" w:space="0" w:color="auto"/>
            <w:right w:val="none" w:sz="0" w:space="0" w:color="auto"/>
          </w:divBdr>
        </w:div>
        <w:div w:id="390424767">
          <w:marLeft w:val="0"/>
          <w:marRight w:val="0"/>
          <w:marTop w:val="0"/>
          <w:marBottom w:val="0"/>
          <w:divBdr>
            <w:top w:val="none" w:sz="0" w:space="0" w:color="auto"/>
            <w:left w:val="none" w:sz="0" w:space="0" w:color="auto"/>
            <w:bottom w:val="none" w:sz="0" w:space="0" w:color="auto"/>
            <w:right w:val="none" w:sz="0" w:space="0" w:color="auto"/>
          </w:divBdr>
        </w:div>
        <w:div w:id="207843704">
          <w:marLeft w:val="0"/>
          <w:marRight w:val="0"/>
          <w:marTop w:val="0"/>
          <w:marBottom w:val="0"/>
          <w:divBdr>
            <w:top w:val="none" w:sz="0" w:space="0" w:color="auto"/>
            <w:left w:val="none" w:sz="0" w:space="0" w:color="auto"/>
            <w:bottom w:val="none" w:sz="0" w:space="0" w:color="auto"/>
            <w:right w:val="none" w:sz="0" w:space="0" w:color="auto"/>
          </w:divBdr>
        </w:div>
        <w:div w:id="751004491">
          <w:marLeft w:val="0"/>
          <w:marRight w:val="0"/>
          <w:marTop w:val="0"/>
          <w:marBottom w:val="0"/>
          <w:divBdr>
            <w:top w:val="none" w:sz="0" w:space="0" w:color="auto"/>
            <w:left w:val="none" w:sz="0" w:space="0" w:color="auto"/>
            <w:bottom w:val="none" w:sz="0" w:space="0" w:color="auto"/>
            <w:right w:val="none" w:sz="0" w:space="0" w:color="auto"/>
          </w:divBdr>
        </w:div>
        <w:div w:id="948658786">
          <w:marLeft w:val="0"/>
          <w:marRight w:val="0"/>
          <w:marTop w:val="0"/>
          <w:marBottom w:val="0"/>
          <w:divBdr>
            <w:top w:val="none" w:sz="0" w:space="0" w:color="auto"/>
            <w:left w:val="none" w:sz="0" w:space="0" w:color="auto"/>
            <w:bottom w:val="none" w:sz="0" w:space="0" w:color="auto"/>
            <w:right w:val="none" w:sz="0" w:space="0" w:color="auto"/>
          </w:divBdr>
        </w:div>
        <w:div w:id="1970822010">
          <w:marLeft w:val="0"/>
          <w:marRight w:val="0"/>
          <w:marTop w:val="0"/>
          <w:marBottom w:val="0"/>
          <w:divBdr>
            <w:top w:val="none" w:sz="0" w:space="0" w:color="auto"/>
            <w:left w:val="none" w:sz="0" w:space="0" w:color="auto"/>
            <w:bottom w:val="none" w:sz="0" w:space="0" w:color="auto"/>
            <w:right w:val="none" w:sz="0" w:space="0" w:color="auto"/>
          </w:divBdr>
        </w:div>
        <w:div w:id="2096512285">
          <w:marLeft w:val="0"/>
          <w:marRight w:val="0"/>
          <w:marTop w:val="0"/>
          <w:marBottom w:val="0"/>
          <w:divBdr>
            <w:top w:val="none" w:sz="0" w:space="0" w:color="auto"/>
            <w:left w:val="none" w:sz="0" w:space="0" w:color="auto"/>
            <w:bottom w:val="none" w:sz="0" w:space="0" w:color="auto"/>
            <w:right w:val="none" w:sz="0" w:space="0" w:color="auto"/>
          </w:divBdr>
        </w:div>
        <w:div w:id="247155391">
          <w:marLeft w:val="0"/>
          <w:marRight w:val="0"/>
          <w:marTop w:val="0"/>
          <w:marBottom w:val="0"/>
          <w:divBdr>
            <w:top w:val="none" w:sz="0" w:space="0" w:color="auto"/>
            <w:left w:val="none" w:sz="0" w:space="0" w:color="auto"/>
            <w:bottom w:val="none" w:sz="0" w:space="0" w:color="auto"/>
            <w:right w:val="none" w:sz="0" w:space="0" w:color="auto"/>
          </w:divBdr>
        </w:div>
        <w:div w:id="688944039">
          <w:marLeft w:val="0"/>
          <w:marRight w:val="0"/>
          <w:marTop w:val="0"/>
          <w:marBottom w:val="0"/>
          <w:divBdr>
            <w:top w:val="none" w:sz="0" w:space="0" w:color="auto"/>
            <w:left w:val="none" w:sz="0" w:space="0" w:color="auto"/>
            <w:bottom w:val="none" w:sz="0" w:space="0" w:color="auto"/>
            <w:right w:val="none" w:sz="0" w:space="0" w:color="auto"/>
          </w:divBdr>
        </w:div>
        <w:div w:id="140731522">
          <w:marLeft w:val="0"/>
          <w:marRight w:val="0"/>
          <w:marTop w:val="0"/>
          <w:marBottom w:val="0"/>
          <w:divBdr>
            <w:top w:val="none" w:sz="0" w:space="0" w:color="auto"/>
            <w:left w:val="none" w:sz="0" w:space="0" w:color="auto"/>
            <w:bottom w:val="none" w:sz="0" w:space="0" w:color="auto"/>
            <w:right w:val="none" w:sz="0" w:space="0" w:color="auto"/>
          </w:divBdr>
        </w:div>
        <w:div w:id="2073888995">
          <w:marLeft w:val="0"/>
          <w:marRight w:val="0"/>
          <w:marTop w:val="0"/>
          <w:marBottom w:val="0"/>
          <w:divBdr>
            <w:top w:val="none" w:sz="0" w:space="0" w:color="auto"/>
            <w:left w:val="none" w:sz="0" w:space="0" w:color="auto"/>
            <w:bottom w:val="none" w:sz="0" w:space="0" w:color="auto"/>
            <w:right w:val="none" w:sz="0" w:space="0" w:color="auto"/>
          </w:divBdr>
        </w:div>
        <w:div w:id="1797407783">
          <w:marLeft w:val="0"/>
          <w:marRight w:val="0"/>
          <w:marTop w:val="0"/>
          <w:marBottom w:val="0"/>
          <w:divBdr>
            <w:top w:val="none" w:sz="0" w:space="0" w:color="auto"/>
            <w:left w:val="none" w:sz="0" w:space="0" w:color="auto"/>
            <w:bottom w:val="none" w:sz="0" w:space="0" w:color="auto"/>
            <w:right w:val="none" w:sz="0" w:space="0" w:color="auto"/>
          </w:divBdr>
        </w:div>
        <w:div w:id="790831296">
          <w:marLeft w:val="0"/>
          <w:marRight w:val="0"/>
          <w:marTop w:val="0"/>
          <w:marBottom w:val="0"/>
          <w:divBdr>
            <w:top w:val="none" w:sz="0" w:space="0" w:color="auto"/>
            <w:left w:val="none" w:sz="0" w:space="0" w:color="auto"/>
            <w:bottom w:val="none" w:sz="0" w:space="0" w:color="auto"/>
            <w:right w:val="none" w:sz="0" w:space="0" w:color="auto"/>
          </w:divBdr>
        </w:div>
        <w:div w:id="130220188">
          <w:marLeft w:val="0"/>
          <w:marRight w:val="0"/>
          <w:marTop w:val="0"/>
          <w:marBottom w:val="0"/>
          <w:divBdr>
            <w:top w:val="none" w:sz="0" w:space="0" w:color="auto"/>
            <w:left w:val="none" w:sz="0" w:space="0" w:color="auto"/>
            <w:bottom w:val="none" w:sz="0" w:space="0" w:color="auto"/>
            <w:right w:val="none" w:sz="0" w:space="0" w:color="auto"/>
          </w:divBdr>
        </w:div>
        <w:div w:id="1832523993">
          <w:marLeft w:val="0"/>
          <w:marRight w:val="0"/>
          <w:marTop w:val="0"/>
          <w:marBottom w:val="0"/>
          <w:divBdr>
            <w:top w:val="none" w:sz="0" w:space="0" w:color="auto"/>
            <w:left w:val="none" w:sz="0" w:space="0" w:color="auto"/>
            <w:bottom w:val="none" w:sz="0" w:space="0" w:color="auto"/>
            <w:right w:val="none" w:sz="0" w:space="0" w:color="auto"/>
          </w:divBdr>
        </w:div>
        <w:div w:id="1123227173">
          <w:marLeft w:val="0"/>
          <w:marRight w:val="0"/>
          <w:marTop w:val="0"/>
          <w:marBottom w:val="0"/>
          <w:divBdr>
            <w:top w:val="none" w:sz="0" w:space="0" w:color="auto"/>
            <w:left w:val="none" w:sz="0" w:space="0" w:color="auto"/>
            <w:bottom w:val="none" w:sz="0" w:space="0" w:color="auto"/>
            <w:right w:val="none" w:sz="0" w:space="0" w:color="auto"/>
          </w:divBdr>
        </w:div>
        <w:div w:id="416098136">
          <w:marLeft w:val="0"/>
          <w:marRight w:val="0"/>
          <w:marTop w:val="0"/>
          <w:marBottom w:val="0"/>
          <w:divBdr>
            <w:top w:val="none" w:sz="0" w:space="0" w:color="auto"/>
            <w:left w:val="none" w:sz="0" w:space="0" w:color="auto"/>
            <w:bottom w:val="none" w:sz="0" w:space="0" w:color="auto"/>
            <w:right w:val="none" w:sz="0" w:space="0" w:color="auto"/>
          </w:divBdr>
        </w:div>
        <w:div w:id="1668046702">
          <w:marLeft w:val="0"/>
          <w:marRight w:val="0"/>
          <w:marTop w:val="0"/>
          <w:marBottom w:val="0"/>
          <w:divBdr>
            <w:top w:val="none" w:sz="0" w:space="0" w:color="auto"/>
            <w:left w:val="none" w:sz="0" w:space="0" w:color="auto"/>
            <w:bottom w:val="none" w:sz="0" w:space="0" w:color="auto"/>
            <w:right w:val="none" w:sz="0" w:space="0" w:color="auto"/>
          </w:divBdr>
        </w:div>
        <w:div w:id="899940963">
          <w:marLeft w:val="0"/>
          <w:marRight w:val="0"/>
          <w:marTop w:val="0"/>
          <w:marBottom w:val="0"/>
          <w:divBdr>
            <w:top w:val="none" w:sz="0" w:space="0" w:color="auto"/>
            <w:left w:val="none" w:sz="0" w:space="0" w:color="auto"/>
            <w:bottom w:val="none" w:sz="0" w:space="0" w:color="auto"/>
            <w:right w:val="none" w:sz="0" w:space="0" w:color="auto"/>
          </w:divBdr>
        </w:div>
        <w:div w:id="434712306">
          <w:marLeft w:val="0"/>
          <w:marRight w:val="0"/>
          <w:marTop w:val="0"/>
          <w:marBottom w:val="0"/>
          <w:divBdr>
            <w:top w:val="none" w:sz="0" w:space="0" w:color="auto"/>
            <w:left w:val="none" w:sz="0" w:space="0" w:color="auto"/>
            <w:bottom w:val="none" w:sz="0" w:space="0" w:color="auto"/>
            <w:right w:val="none" w:sz="0" w:space="0" w:color="auto"/>
          </w:divBdr>
        </w:div>
        <w:div w:id="567496998">
          <w:marLeft w:val="0"/>
          <w:marRight w:val="0"/>
          <w:marTop w:val="0"/>
          <w:marBottom w:val="0"/>
          <w:divBdr>
            <w:top w:val="none" w:sz="0" w:space="0" w:color="auto"/>
            <w:left w:val="none" w:sz="0" w:space="0" w:color="auto"/>
            <w:bottom w:val="none" w:sz="0" w:space="0" w:color="auto"/>
            <w:right w:val="none" w:sz="0" w:space="0" w:color="auto"/>
          </w:divBdr>
        </w:div>
        <w:div w:id="1177500970">
          <w:marLeft w:val="0"/>
          <w:marRight w:val="0"/>
          <w:marTop w:val="0"/>
          <w:marBottom w:val="0"/>
          <w:divBdr>
            <w:top w:val="none" w:sz="0" w:space="0" w:color="auto"/>
            <w:left w:val="none" w:sz="0" w:space="0" w:color="auto"/>
            <w:bottom w:val="none" w:sz="0" w:space="0" w:color="auto"/>
            <w:right w:val="none" w:sz="0" w:space="0" w:color="auto"/>
          </w:divBdr>
        </w:div>
        <w:div w:id="353504552">
          <w:marLeft w:val="0"/>
          <w:marRight w:val="0"/>
          <w:marTop w:val="0"/>
          <w:marBottom w:val="0"/>
          <w:divBdr>
            <w:top w:val="none" w:sz="0" w:space="0" w:color="auto"/>
            <w:left w:val="none" w:sz="0" w:space="0" w:color="auto"/>
            <w:bottom w:val="none" w:sz="0" w:space="0" w:color="auto"/>
            <w:right w:val="none" w:sz="0" w:space="0" w:color="auto"/>
          </w:divBdr>
        </w:div>
        <w:div w:id="1237200892">
          <w:marLeft w:val="0"/>
          <w:marRight w:val="0"/>
          <w:marTop w:val="0"/>
          <w:marBottom w:val="0"/>
          <w:divBdr>
            <w:top w:val="none" w:sz="0" w:space="0" w:color="auto"/>
            <w:left w:val="none" w:sz="0" w:space="0" w:color="auto"/>
            <w:bottom w:val="none" w:sz="0" w:space="0" w:color="auto"/>
            <w:right w:val="none" w:sz="0" w:space="0" w:color="auto"/>
          </w:divBdr>
        </w:div>
      </w:divsChild>
    </w:div>
    <w:div w:id="1981223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7E4CC4-161A-4D2D-97A3-07518ED571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355</TotalTime>
  <Pages>7</Pages>
  <Words>1450</Words>
  <Characters>8265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Vandermaarel</dc:creator>
  <cp:keywords/>
  <dc:description/>
  <cp:lastModifiedBy>Lucas Vandermaarel</cp:lastModifiedBy>
  <cp:revision>42</cp:revision>
  <dcterms:created xsi:type="dcterms:W3CDTF">2024-11-23T22:27:00Z</dcterms:created>
  <dcterms:modified xsi:type="dcterms:W3CDTF">2024-11-24T04:48:00Z</dcterms:modified>
</cp:coreProperties>
</file>